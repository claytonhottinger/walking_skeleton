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u1q2nvt5cat6" w:id="0"/>
      <w:bookmarkEnd w:id="0"/>
      <w:r w:rsidDel="00000000" w:rsidR="00000000" w:rsidRPr="00000000">
        <w:rPr>
          <w:rtl w:val="0"/>
        </w:rPr>
        <w:br w:type="textWrapping"/>
      </w:r>
    </w:p>
    <w:p w:rsidR="00000000" w:rsidDel="00000000" w:rsidP="00000000" w:rsidRDefault="00000000" w:rsidRPr="00000000">
      <w:pPr>
        <w:pStyle w:val="Heading1"/>
        <w:contextualSpacing w:val="0"/>
      </w:pPr>
      <w:bookmarkStart w:colFirst="0" w:colLast="0" w:name="h.i41p65skl20" w:id="1"/>
      <w:bookmarkEnd w:id="1"/>
      <w:r w:rsidDel="00000000" w:rsidR="00000000" w:rsidRPr="00000000">
        <w:rPr>
          <w:rtl w:val="0"/>
        </w:rPr>
      </w:r>
    </w:p>
    <w:p w:rsidR="00000000" w:rsidDel="00000000" w:rsidP="00000000" w:rsidRDefault="00000000" w:rsidRPr="00000000">
      <w:pPr>
        <w:pStyle w:val="Heading1"/>
        <w:contextualSpacing w:val="0"/>
      </w:pPr>
      <w:bookmarkStart w:colFirst="0" w:colLast="0" w:name="h.v9u8nzbueczo" w:id="2"/>
      <w:bookmarkEnd w:id="2"/>
      <w:r w:rsidDel="00000000" w:rsidR="00000000" w:rsidRPr="00000000">
        <w:rPr>
          <w:rtl w:val="0"/>
        </w:rPr>
        <w:t xml:space="preserve">\\</w:t>
      </w:r>
    </w:p>
    <w:p w:rsidR="00000000" w:rsidDel="00000000" w:rsidP="00000000" w:rsidRDefault="00000000" w:rsidRPr="00000000">
      <w:pPr>
        <w:pStyle w:val="Heading1"/>
        <w:contextualSpacing w:val="0"/>
      </w:pPr>
      <w:bookmarkStart w:colFirst="0" w:colLast="0" w:name="h.ds4kgsls7cwb" w:id="3"/>
      <w:bookmarkEnd w:id="3"/>
      <w:r w:rsidDel="00000000" w:rsidR="00000000" w:rsidRPr="00000000">
        <w:rPr>
          <w:rtl w:val="0"/>
        </w:rPr>
        <w:t xml:space="preserve">\</w:t>
      </w:r>
    </w:p>
    <w:p w:rsidR="00000000" w:rsidDel="00000000" w:rsidP="00000000" w:rsidRDefault="00000000" w:rsidRPr="00000000">
      <w:pPr>
        <w:pStyle w:val="Heading1"/>
        <w:contextualSpacing w:val="0"/>
      </w:pPr>
      <w:bookmarkStart w:colFirst="0" w:colLast="0" w:name="h.m8057xhlvax7" w:id="4"/>
      <w:bookmarkEnd w:id="4"/>
      <w:r w:rsidDel="00000000" w:rsidR="00000000" w:rsidRPr="00000000">
        <w:rPr>
          <w:rtl w:val="0"/>
        </w:rPr>
        <w:t xml:space="preserve">\</w:t>
      </w:r>
    </w:p>
    <w:p w:rsidR="00000000" w:rsidDel="00000000" w:rsidP="00000000" w:rsidRDefault="00000000" w:rsidRPr="00000000">
      <w:pPr>
        <w:pStyle w:val="Heading1"/>
        <w:contextualSpacing w:val="0"/>
      </w:pPr>
      <w:bookmarkStart w:colFirst="0" w:colLast="0" w:name="h.xbt8t6mm9j0j" w:id="5"/>
      <w:bookmarkEnd w:id="5"/>
      <w:r w:rsidDel="00000000" w:rsidR="00000000" w:rsidRPr="00000000">
        <w:drawing>
          <wp:inline distB="114300" distT="114300" distL="114300" distR="114300">
            <wp:extent cx="5943600" cy="31115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7nnhknfwzs54" w:id="6"/>
      <w:bookmarkEnd w:id="6"/>
      <w:r w:rsidDel="00000000" w:rsidR="00000000" w:rsidRPr="00000000">
        <w:rPr>
          <w:rtl w:val="0"/>
        </w:rPr>
      </w:r>
    </w:p>
    <w:p w:rsidR="00000000" w:rsidDel="00000000" w:rsidP="00000000" w:rsidRDefault="00000000" w:rsidRPr="00000000">
      <w:pPr>
        <w:pStyle w:val="Heading1"/>
        <w:contextualSpacing w:val="0"/>
      </w:pPr>
      <w:bookmarkStart w:colFirst="0" w:colLast="0" w:name="h.wrd6oqpqy1uy" w:id="7"/>
      <w:bookmarkEnd w:id="7"/>
      <w:r w:rsidDel="00000000" w:rsidR="00000000" w:rsidRPr="00000000">
        <w:rPr>
          <w:rtl w:val="0"/>
        </w:rPr>
        <w:t xml:space="preserve">Let’s spin up a new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 we get rolling, let’s make sure that we have Node and MongoDB installed.</w:t>
      </w:r>
    </w:p>
    <w:p w:rsidR="00000000" w:rsidDel="00000000" w:rsidP="00000000" w:rsidRDefault="00000000" w:rsidRPr="00000000">
      <w:pPr>
        <w:contextualSpacing w:val="0"/>
      </w:pPr>
      <w:r w:rsidDel="00000000" w:rsidR="00000000" w:rsidRPr="00000000">
        <w:rPr>
          <w:rtl w:val="0"/>
        </w:rPr>
        <w:t xml:space="preserve">Let’s enter in these commands in a Terminal window:</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rtl w:val="0"/>
        </w:rPr>
        <w:t xml:space="preserve">brew install node</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rtl w:val="0"/>
        </w:rPr>
        <w:t xml:space="preserve">brew install mongo</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rtl w:val="0"/>
        </w:rPr>
        <w:t xml:space="preserve">mkdir -p /data/db</w:t>
      </w:r>
      <w:r w:rsidDel="00000000" w:rsidR="00000000" w:rsidRPr="00000000">
        <w:rPr>
          <w:b w:val="1"/>
          <w:i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If the above line does </w:t>
      </w:r>
      <w:r w:rsidDel="00000000" w:rsidR="00000000" w:rsidRPr="00000000">
        <w:rPr>
          <w:i w:val="1"/>
          <w:u w:val="single"/>
          <w:rtl w:val="0"/>
        </w:rPr>
        <w:t xml:space="preserve">not</w:t>
      </w:r>
      <w:r w:rsidDel="00000000" w:rsidR="00000000" w:rsidRPr="00000000">
        <w:rPr>
          <w:i w:val="1"/>
          <w:rtl w:val="0"/>
        </w:rPr>
        <w:t xml:space="preserve"> work</w:t>
      </w:r>
      <w:r w:rsidDel="00000000" w:rsidR="00000000" w:rsidRPr="00000000">
        <w:rPr>
          <w:rtl w:val="0"/>
        </w:rPr>
        <w:t xml:space="preserve">, we will perform the action as a super user:</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rtl w:val="0"/>
        </w:rPr>
        <w:t xml:space="preserve">sudo mkdir -p /data/db</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222222"/>
          <w:rtl w:val="0"/>
        </w:rPr>
        <w:t xml:space="preserve">sudo chmod 0755 /data/db </w:t>
        <w:br w:type="textWrapping"/>
        <w:tab/>
        <w:t xml:space="preserve">sudo chown $USER /data/db </w:t>
      </w:r>
      <w:r w:rsidDel="00000000" w:rsidR="00000000" w:rsidRPr="00000000">
        <w:rPr>
          <w:rFonts w:ascii="Consolas" w:cs="Consolas" w:eastAsia="Consolas" w:hAnsi="Consolas"/>
          <w:color w:val="222222"/>
          <w:shd w:fill="eeeeee" w:val="clear"/>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will prompt you for a password. Type in your computer password. </w:t>
      </w:r>
      <w:ins w:author="Kyra Crowston" w:id="0" w:date="2015-12-08T04:58:21Z">
        <w:r w:rsidDel="00000000" w:rsidR="00000000" w:rsidRPr="00000000">
          <w:rPr>
            <w:rtl w:val="0"/>
          </w:rPr>
          <w:t xml:space="preserve">woooooah</w:t>
        </w:r>
      </w:ins>
      <w:ins w:author="Clayton Hottinger" w:id="1" w:date="2015-12-08T04:58:32Z">
        <w:r w:rsidDel="00000000" w:rsidR="00000000" w:rsidRPr="00000000">
          <w:rPr>
            <w:rtl w:val="0"/>
          </w:rPr>
          <w:t xml:space="preserve">ANGULAR!!!!!!!!!</w:t>
        </w:r>
      </w:ins>
      <w:ins w:author="Kyra Crowston" w:id="2" w:date="2015-12-08T04:58:59Z">
        <w:r w:rsidDel="00000000" w:rsidR="00000000" w:rsidRPr="00000000">
          <w:rPr>
            <w:rtl w:val="0"/>
          </w:rPr>
          <w:t xml:space="preserve">angularrrrr</w:t>
        </w:r>
      </w:ins>
      <w:ins w:author="Clayton Hottinger" w:id="3" w:date="2015-12-08T04:58:53Z">
        <w:r w:rsidDel="00000000" w:rsidR="00000000" w:rsidRPr="00000000">
          <w:rPr>
            <w:rtl w:val="0"/>
          </w:rPr>
          <w:t xml:space="preserve">This is better than slack</w:t>
        </w:r>
      </w:ins>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NOTE: It will not show what you type, this is expected behavior, trust me when I say you are in fact typing.</w:t>
      </w:r>
      <w:r w:rsidDel="00000000" w:rsidR="00000000" w:rsidRPr="00000000">
        <w:rPr>
          <w:rtl w:val="0"/>
        </w:rPr>
      </w:r>
    </w:p>
    <w:p w:rsidR="00000000" w:rsidDel="00000000" w:rsidP="00000000" w:rsidRDefault="00000000" w:rsidRPr="00000000">
      <w:pPr>
        <w:pStyle w:val="Heading2"/>
        <w:contextualSpacing w:val="0"/>
      </w:pPr>
      <w:bookmarkStart w:colFirst="0" w:colLast="0" w:name="h.gcek3d8kd50" w:id="8"/>
      <w:bookmarkEnd w:id="8"/>
      <w:r w:rsidDel="00000000" w:rsidR="00000000" w:rsidRPr="00000000">
        <w:rPr>
          <w:rtl w:val="0"/>
        </w:rPr>
        <w:t xml:space="preserve">Create a new WebStorm Project</w:t>
      </w:r>
    </w:p>
    <w:p w:rsidR="00000000" w:rsidDel="00000000" w:rsidP="00000000" w:rsidRDefault="00000000" w:rsidRPr="00000000">
      <w:pPr>
        <w:contextualSpacing w:val="0"/>
      </w:pPr>
      <w:r w:rsidDel="00000000" w:rsidR="00000000" w:rsidRPr="00000000">
        <w:rPr>
          <w:rtl w:val="0"/>
        </w:rPr>
        <w:t xml:space="preserve">First, we are going to create a new project in WebStorm.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give it a name, for this one, we will call it “walking_skeleton”.</w:t>
      </w:r>
    </w:p>
    <w:p w:rsidR="00000000" w:rsidDel="00000000" w:rsidP="00000000" w:rsidRDefault="00000000" w:rsidRPr="00000000">
      <w:pPr>
        <w:pStyle w:val="Heading2"/>
        <w:contextualSpacing w:val="0"/>
      </w:pPr>
      <w:bookmarkStart w:colFirst="0" w:colLast="0" w:name="h.i3esi5o2ipvv" w:id="9"/>
      <w:bookmarkEnd w:id="9"/>
      <w:r w:rsidDel="00000000" w:rsidR="00000000" w:rsidRPr="00000000">
        <w:rPr>
          <w:rtl w:val="0"/>
        </w:rPr>
        <w:t xml:space="preserve">Initialize Node Package Manager (npm)</w:t>
      </w:r>
    </w:p>
    <w:p w:rsidR="00000000" w:rsidDel="00000000" w:rsidP="00000000" w:rsidRDefault="00000000" w:rsidRPr="00000000">
      <w:pPr>
        <w:contextualSpacing w:val="0"/>
      </w:pPr>
      <w:r w:rsidDel="00000000" w:rsidR="00000000" w:rsidRPr="00000000">
        <w:rPr>
          <w:rtl w:val="0"/>
        </w:rPr>
        <w:t xml:space="preserve">Now, let’s open Terminal in WebStorm.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terminal, type in the command </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rtl w:val="0"/>
        </w:rPr>
        <w:t xml:space="preserve">npm init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will initialize the Node Package Manager and prompt you to enter some information about the app you are going to create. Hit the return key for any values listed as (default) below.</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785"/>
        <w:gridCol w:w="5895"/>
        <w:tblGridChange w:id="0">
          <w:tblGrid>
            <w:gridCol w:w="1680"/>
            <w:gridCol w:w="1785"/>
            <w:gridCol w:w="58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field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explanation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(default)</w:t>
            </w:r>
          </w:p>
        </w:tc>
        <w:tc>
          <w:tcPr>
            <w:vMerge w:val="restart"/>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Leave the NAME and VERSION alone. We will talk more about app naming and semantic versioning as we continue at Prime, for now the defaults are fine.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(default)</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My first MEAN application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entry point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(default)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Leave index.js as the entry point.</w:t>
            </w:r>
            <w:r w:rsidDel="00000000" w:rsidR="00000000" w:rsidRPr="00000000">
              <w:rPr>
                <w:rtl w:val="0"/>
              </w:rPr>
              <w:t xml:space="preserve"> You read that correctly, index.js (not .html). </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test command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(default)</w:t>
            </w:r>
          </w:p>
        </w:tc>
        <w:tc>
          <w:tcPr>
            <w:vMerge w:val="restart"/>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Also, go ahead and leave test command, git repository, and keywords alone (note that we can change all of this later).</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git repository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(default)</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keywords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(default)</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author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&lt;your name&gt;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Make sure to enter your name (gotta give yourself credit!)</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license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(default)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License is fine at ISC for now.</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 this ok? Sure is, hit enter.</w:t>
      </w:r>
    </w:p>
    <w:p w:rsidR="00000000" w:rsidDel="00000000" w:rsidP="00000000" w:rsidRDefault="00000000" w:rsidRPr="00000000">
      <w:pPr>
        <w:pStyle w:val="Heading3"/>
        <w:contextualSpacing w:val="0"/>
      </w:pPr>
      <w:bookmarkStart w:colFirst="0" w:colLast="0" w:name="h.mk96hss1qhtq" w:id="10"/>
      <w:bookmarkEnd w:id="10"/>
      <w:r w:rsidDel="00000000" w:rsidR="00000000" w:rsidRPr="00000000">
        <w:rPr>
          <w:rtl w:val="0"/>
        </w:rPr>
        <w:t xml:space="preserve">Package.json</w:t>
      </w:r>
    </w:p>
    <w:p w:rsidR="00000000" w:rsidDel="00000000" w:rsidP="00000000" w:rsidRDefault="00000000" w:rsidRPr="00000000">
      <w:pPr>
        <w:contextualSpacing w:val="0"/>
      </w:pPr>
      <w:r w:rsidDel="00000000" w:rsidR="00000000" w:rsidRPr="00000000">
        <w:rPr>
          <w:rtl w:val="0"/>
        </w:rPr>
        <w:t xml:space="preserve">Now in your project structure, look at the ‘walking_skeleton’ folder and twirl it open. You will notice a ‘package.json’ file that it created. This is information about your project that is important and we will reference it later on.</w:t>
      </w:r>
    </w:p>
    <w:p w:rsidR="00000000" w:rsidDel="00000000" w:rsidP="00000000" w:rsidRDefault="00000000" w:rsidRPr="00000000">
      <w:pPr>
        <w:pStyle w:val="Heading2"/>
        <w:contextualSpacing w:val="0"/>
      </w:pPr>
      <w:bookmarkStart w:colFirst="0" w:colLast="0" w:name="h.ksriiyoyux0k" w:id="11"/>
      <w:bookmarkEnd w:id="11"/>
      <w:r w:rsidDel="00000000" w:rsidR="00000000" w:rsidRPr="00000000">
        <w:rPr>
          <w:rtl w:val="0"/>
        </w:rPr>
        <w:t xml:space="preserve">Install Express</w:t>
      </w:r>
      <w:ins w:author="John Crimmings" w:id="4" w:date="2015-12-08T05:22:01Z">
        <w:commentRangeStart w:id="0"/>
        <w:r w:rsidDel="00000000" w:rsidR="00000000" w:rsidRPr="00000000">
          <w:rPr>
            <w:rtl w:val="0"/>
          </w:rPr>
          <w:t xml:space="preserve">  </w:t>
        </w:r>
      </w:ins>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we are going to install Express into the project. In the command line, enter </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rtl w:val="0"/>
        </w:rPr>
        <w:t xml:space="preserve">npm install express --save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This will install express and record it as a dependency in the package.json file, SO THAT if someone else runs your project, express will come up as something that needs to be installed.</w:t>
      </w:r>
    </w:p>
    <w:p w:rsidR="00000000" w:rsidDel="00000000" w:rsidP="00000000" w:rsidRDefault="00000000" w:rsidRPr="00000000">
      <w:pPr>
        <w:pStyle w:val="Heading3"/>
        <w:contextualSpacing w:val="0"/>
      </w:pPr>
      <w:bookmarkStart w:colFirst="0" w:colLast="0" w:name="h.ris73cexly3i" w:id="12"/>
      <w:bookmarkEnd w:id="12"/>
      <w:r w:rsidDel="00000000" w:rsidR="00000000" w:rsidRPr="00000000">
        <w:rPr>
          <w:rtl w:val="0"/>
        </w:rPr>
        <w:t xml:space="preserve">Node_modules</w:t>
      </w:r>
    </w:p>
    <w:p w:rsidR="00000000" w:rsidDel="00000000" w:rsidP="00000000" w:rsidRDefault="00000000" w:rsidRPr="00000000">
      <w:pPr>
        <w:contextualSpacing w:val="0"/>
      </w:pPr>
      <w:r w:rsidDel="00000000" w:rsidR="00000000" w:rsidRPr="00000000">
        <w:rPr>
          <w:rtl w:val="0"/>
        </w:rPr>
        <w:t xml:space="preserve">Look at the new ‘node_modules’ folder that got included in the project. Inside of there, you will see an ‘express’ directory that was added. This is the Express middleware that Node will use to make life easier. Basically you can think of this as a library for Node that will make working Node a more enjoyable experience.</w:t>
      </w:r>
    </w:p>
    <w:p w:rsidR="00000000" w:rsidDel="00000000" w:rsidP="00000000" w:rsidRDefault="00000000" w:rsidRPr="00000000">
      <w:pPr>
        <w:pStyle w:val="Heading2"/>
        <w:contextualSpacing w:val="0"/>
      </w:pPr>
      <w:bookmarkStart w:colFirst="0" w:colLast="0" w:name="h.pzokh6o8ug08" w:id="13"/>
      <w:bookmarkEnd w:id="13"/>
      <w:r w:rsidDel="00000000" w:rsidR="00000000" w:rsidRPr="00000000">
        <w:rPr>
          <w:rtl w:val="0"/>
        </w:rPr>
        <w:t xml:space="preserve">Create project source directories and files</w:t>
      </w:r>
    </w:p>
    <w:p w:rsidR="00000000" w:rsidDel="00000000" w:rsidP="00000000" w:rsidRDefault="00000000" w:rsidRPr="00000000">
      <w:pPr>
        <w:contextualSpacing w:val="0"/>
      </w:pPr>
      <w:r w:rsidDel="00000000" w:rsidR="00000000" w:rsidRPr="00000000">
        <w:rPr>
          <w:rtl w:val="0"/>
        </w:rPr>
        <w:t xml:space="preserve">Now, in the main project </w:t>
      </w:r>
      <w:commentRangeStart w:id="1"/>
      <w:r w:rsidDel="00000000" w:rsidR="00000000" w:rsidRPr="00000000">
        <w:rPr>
          <w:rtl w:val="0"/>
        </w:rPr>
        <w:t xml:space="preserve">file</w:t>
      </w:r>
      <w:commentRangeEnd w:id="1"/>
      <w:r w:rsidDel="00000000" w:rsidR="00000000" w:rsidRPr="00000000">
        <w:commentReference w:id="1"/>
      </w:r>
      <w:r w:rsidDel="00000000" w:rsidR="00000000" w:rsidRPr="00000000">
        <w:rPr>
          <w:rtl w:val="0"/>
        </w:rPr>
        <w:t xml:space="preserve"> (walking_skeleton), right click on the main project file and create a new directory, let’s call this folder ‘src’ (short for source). In that folder, let’s create another file that we will call ‘app.js’.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app.js, let’s write a little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var express = require(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express');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var app = express();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app.get( '/', function(req, res)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 xml:space="preserve">res.send('Hello!');</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ind w:left="720" w:firstLine="0"/>
        <w:contextualSpacing w:val="0"/>
      </w:pPr>
      <w:ins w:author="Amanda Bausch" w:id="5" w:date="2015-12-08T05:51:52Z">
        <w:del w:author="Connor Klausing" w:id="6" w:date="2015-12-08T05:52:36Z">
          <w:r w:rsidDel="00000000" w:rsidR="00000000" w:rsidRPr="00000000">
            <w:rPr>
              <w:rFonts w:ascii="Consolas" w:cs="Consolas" w:eastAsia="Consolas" w:hAnsi="Consolas"/>
              <w:rtl w:val="0"/>
            </w:rPr>
            <w:delText xml:space="preserve">npm</w:delText>
          </w:r>
        </w:del>
      </w:ins>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var server = app.listen(3000, function()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 xml:space="preserve">var port = server.address().port;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 xml:space="preserve">console.log('Listening on port: ', port);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we are ‘requiring’ Express. We installed it previously, so Node and its package manager are aware of Express. So we are then telling the code to go ahead and bring in Express. Once we have done that, we are creating an instance of Express called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there, we are getting up a handler for when we receive a ‘get’ request to the home ‘route’. Route is a word we have only started using, but will be one that we start to use quite a bit more going forward. We then call an anonymous function that takes in two arguments, the request object (incoming), and the response object (outgoing). In the function body, we attach “Hello!” to the response and send it back. We will test this out in a moment.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Now we will set up a server. We will set this equal to the listen method on the app, taking in two arguments. The first is which ‘port’ we should have our app listen on, the next is the callback function (which is also anonymous) that just lets us know that the server is in fact up. Notice that we are setting the ‘port’ variable equal to the global server variables address method, that has a port property. Then we simply give ourselves a little message that lets us know that we are up and rolling. </w:t>
      </w:r>
    </w:p>
    <w:p w:rsidR="00000000" w:rsidDel="00000000" w:rsidP="00000000" w:rsidRDefault="00000000" w:rsidRPr="00000000">
      <w:pPr>
        <w:pStyle w:val="Heading2"/>
        <w:contextualSpacing w:val="0"/>
      </w:pPr>
      <w:bookmarkStart w:colFirst="0" w:colLast="0" w:name="h.cbe7rd6r6r03" w:id="14"/>
      <w:bookmarkEnd w:id="14"/>
      <w:r w:rsidDel="00000000" w:rsidR="00000000" w:rsidRPr="00000000">
        <w:rPr>
          <w:rtl w:val="0"/>
        </w:rPr>
        <w:t xml:space="preserve">Start the server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let’s get this up and rolling.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terminal, let’s start up the server. To do this, type in</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rtl w:val="0"/>
        </w:rPr>
        <w:t xml:space="preserve">node src/app.js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tells node to go ahead and run the app.js file as the server file. If this works, we will see the ‘Listening on port: 3000’ message in the console. Now that the server is running, head over to a browser and type in ‘localhost:3000’ as the address you would like to navigate to. If this worked correctly, we should see the message ‘Hello!’. </w:t>
      </w:r>
    </w:p>
    <w:p w:rsidR="00000000" w:rsidDel="00000000" w:rsidP="00000000" w:rsidRDefault="00000000" w:rsidRPr="00000000">
      <w:pPr>
        <w:pStyle w:val="Heading2"/>
        <w:contextualSpacing w:val="0"/>
      </w:pPr>
      <w:bookmarkStart w:colFirst="0" w:colLast="0" w:name="h.cy4t9al96st7" w:id="15"/>
      <w:bookmarkEnd w:id="15"/>
      <w:r w:rsidDel="00000000" w:rsidR="00000000" w:rsidRPr="00000000">
        <w:rPr>
          <w:rtl w:val="0"/>
        </w:rPr>
        <w:t xml:space="preserve">Stop the server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shut down the server so we can do some more development, hold down the control (not command) key and press C. This is the command to close the server. </w:t>
      </w:r>
    </w:p>
    <w:p w:rsidR="00000000" w:rsidDel="00000000" w:rsidP="00000000" w:rsidRDefault="00000000" w:rsidRPr="00000000">
      <w:pPr>
        <w:pStyle w:val="Heading2"/>
        <w:contextualSpacing w:val="0"/>
      </w:pPr>
      <w:bookmarkStart w:colFirst="0" w:colLast="0" w:name="h.ihszv84zhzr" w:id="16"/>
      <w:bookmarkEnd w:id="16"/>
      <w:r w:rsidDel="00000000" w:rsidR="00000000" w:rsidRPr="00000000">
        <w:rPr>
          <w:rtl w:val="0"/>
        </w:rPr>
        <w:t xml:space="preserve">Edit package.json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OK, so typing ‘node src/app.js’ is a little annoying. Let’s get a little fancy. Head over to your package.json file. In the scripts object, let’s add another property</w:t>
      </w:r>
      <w:r w:rsidDel="00000000" w:rsidR="00000000" w:rsidRPr="00000000">
        <w:rPr>
          <w:rtl w:val="0"/>
        </w:rPr>
        <w:t xml:space="preserve"> just below the ‘test’ property</w:t>
      </w:r>
      <w:r w:rsidDel="00000000" w:rsidR="00000000" w:rsidRPr="00000000">
        <w:rPr>
          <w:rtl w:val="0"/>
        </w:rPr>
        <w:t xml:space="preserve">. Add a comma after the test property, then press enter. In the new line, enter:</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rtl w:val="0"/>
        </w:rPr>
        <w:t xml:space="preserve">“start” : “node src/app.js”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Basically what we have done, is alias ‘node src/app.js’ to the word ‘start’. To call it, however, we use npm instead of node. </w:t>
      </w:r>
    </w:p>
    <w:p w:rsidR="00000000" w:rsidDel="00000000" w:rsidP="00000000" w:rsidRDefault="00000000" w:rsidRPr="00000000">
      <w:pPr>
        <w:pStyle w:val="Heading3"/>
        <w:contextualSpacing w:val="0"/>
      </w:pPr>
      <w:bookmarkStart w:colFirst="0" w:colLast="0" w:name="h.xmwrjrnwqfdj" w:id="17"/>
      <w:bookmarkEnd w:id="17"/>
      <w:r w:rsidDel="00000000" w:rsidR="00000000" w:rsidRPr="00000000">
        <w:rPr>
          <w:rtl w:val="0"/>
        </w:rPr>
        <w:t xml:space="preserve">Test alias (optional)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the final command to start our server now is </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rtl w:val="0"/>
        </w:rPr>
        <w:t xml:space="preserve">npm start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should now have the same functionality as before if you test everything out. Just make sure to close down the server (</w:t>
      </w:r>
      <w:r w:rsidDel="00000000" w:rsidR="00000000" w:rsidRPr="00000000">
        <w:rPr>
          <w:rtl w:val="0"/>
        </w:rPr>
        <w:t xml:space="preserve">control + C</w:t>
      </w:r>
      <w:r w:rsidDel="00000000" w:rsidR="00000000" w:rsidRPr="00000000">
        <w:rPr>
          <w:rtl w:val="0"/>
        </w:rPr>
        <w:t xml:space="preserve">)to begin developing again. </w:t>
      </w:r>
    </w:p>
    <w:p w:rsidR="00000000" w:rsidDel="00000000" w:rsidP="00000000" w:rsidRDefault="00000000" w:rsidRPr="00000000">
      <w:pPr>
        <w:pStyle w:val="Heading2"/>
        <w:contextualSpacing w:val="0"/>
      </w:pPr>
      <w:bookmarkStart w:colFirst="0" w:colLast="0" w:name="h.baiclnqjguv" w:id="18"/>
      <w:bookmarkEnd w:id="18"/>
      <w:r w:rsidDel="00000000" w:rsidR="00000000" w:rsidRPr="00000000">
        <w:rPr>
          <w:rtl w:val="0"/>
        </w:rPr>
        <w:t xml:space="preserve">Create routes and views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Back in our project structure (i.e. under our ‘walking_skeleton’ directory), let</w:t>
      </w:r>
      <w:r w:rsidDel="00000000" w:rsidR="00000000" w:rsidRPr="00000000">
        <w:rPr>
          <w:rtl w:val="0"/>
        </w:rPr>
        <w:t xml:space="preserve">’</w:t>
      </w:r>
      <w:r w:rsidDel="00000000" w:rsidR="00000000" w:rsidRPr="00000000">
        <w:rPr>
          <w:rtl w:val="0"/>
        </w:rPr>
        <w:t xml:space="preserve">s create ‘routes’ and ‘view’ folders. </w:t>
      </w:r>
    </w:p>
    <w:p w:rsidR="00000000" w:rsidDel="00000000" w:rsidP="00000000" w:rsidRDefault="00000000" w:rsidRPr="00000000">
      <w:pPr>
        <w:pStyle w:val="Heading2"/>
        <w:contextualSpacing w:val="0"/>
      </w:pPr>
      <w:bookmarkStart w:colFirst="0" w:colLast="0" w:name="h.lz4fjdz4ia7l" w:id="19"/>
      <w:bookmarkEnd w:id="19"/>
      <w:r w:rsidDel="00000000" w:rsidR="00000000" w:rsidRPr="00000000">
        <w:rPr>
          <w:rtl w:val="0"/>
        </w:rPr>
        <w:t xml:space="preserve">Create and edit routes/index.js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in the ‘routes’ folder, add ‘index.js’. Let</w:t>
      </w:r>
      <w:r w:rsidDel="00000000" w:rsidR="00000000" w:rsidRPr="00000000">
        <w:rPr>
          <w:rtl w:val="0"/>
        </w:rPr>
        <w:t xml:space="preserve">’</w:t>
      </w:r>
      <w:r w:rsidDel="00000000" w:rsidR="00000000" w:rsidRPr="00000000">
        <w:rPr>
          <w:rtl w:val="0"/>
        </w:rPr>
        <w:t xml:space="preserve">s cut out the ‘app.get’ code from our app.js file and move it into the ‘index.js’ </w:t>
      </w:r>
      <w:r w:rsidDel="00000000" w:rsidR="00000000" w:rsidRPr="00000000">
        <w:rPr>
          <w:rtl w:val="0"/>
        </w:rPr>
        <w:t xml:space="preserve">file</w:t>
      </w:r>
      <w:r w:rsidDel="00000000" w:rsidR="00000000" w:rsidRPr="00000000">
        <w:rPr>
          <w:rtl w:val="0"/>
        </w:rPr>
        <w:t xml:space="preserve">. Let’s do some more work in the ‘index.js’ file.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how the index.js file should look: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rtl w:val="0"/>
        </w:rPr>
        <w:t xml:space="preserve">var express = require('express');</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rtl w:val="0"/>
        </w:rPr>
        <w:t xml:space="preserve">var router = express.Router();</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rtl w:val="0"/>
        </w:rPr>
        <w:t xml:space="preserve">router.get('/', function(req, res, next)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rtl w:val="0"/>
        </w:rPr>
        <w:tab/>
        <w:t xml:space="preserve">console.log('Here is a console log');</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rtl w:val="0"/>
        </w:rPr>
        <w:tab/>
        <w:t xml:space="preserve">res.send('Hello!');</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rtl w:val="0"/>
        </w:rPr>
        <w:tab/>
        <w:t xml:space="preserve">next();</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rtl w:val="0"/>
        </w:rPr>
        <w:t xml:space="preserve">module.exports = router;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again, we are bringing in Express. Then we are also bringing in ‘Router’, which is set to a variable from a return of the router method of the express object. Routers will help us manage how incoming requests are handled. More on this later. But now, instead of calling the ‘get’ method on ‘app’, we are calling it on the ‘router’. So we set up the get method on the router object with a few more intricacies.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More specifically, we are adding another argument to the callback function of the get method. It’s called ‘next’, which has to do with how express handles middleware. (A LOT more on this later, for now, let’s keep going.) After the response sends back “Hello!”, we send back an additional ‘next();’ command, which is once again specific to Express.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 final command, we issue an export order to the router to be a module. This makes it available to us throughout the rest of the application. Basically, we have set this up to be how we handle routes for the entire application. </w:t>
      </w:r>
    </w:p>
    <w:p w:rsidR="00000000" w:rsidDel="00000000" w:rsidP="00000000" w:rsidRDefault="00000000" w:rsidRPr="00000000">
      <w:pPr>
        <w:pStyle w:val="Heading2"/>
        <w:contextualSpacing w:val="0"/>
      </w:pPr>
      <w:bookmarkStart w:colFirst="0" w:colLast="0" w:name="h.z21l9mdaouvb" w:id="20"/>
      <w:bookmarkEnd w:id="20"/>
      <w:r w:rsidDel="00000000" w:rsidR="00000000" w:rsidRPr="00000000">
        <w:rPr>
          <w:rtl w:val="0"/>
        </w:rPr>
        <w:t xml:space="preserve">Edit app.js</w:t>
      </w:r>
    </w:p>
    <w:p w:rsidR="00000000" w:rsidDel="00000000" w:rsidP="00000000" w:rsidRDefault="00000000" w:rsidRPr="00000000">
      <w:pPr>
        <w:contextualSpacing w:val="0"/>
      </w:pPr>
      <w:r w:rsidDel="00000000" w:rsidR="00000000" w:rsidRPr="00000000">
        <w:rPr>
          <w:rtl w:val="0"/>
        </w:rPr>
        <w:t xml:space="preserve">We need to make some additional changes in our app.js file now. The first is that we need to require our index information that we just created. So we make a variable called index and set it to our index.js module we created. Then, we are telling the application that when we get a request at the root path (“ / “) we are going to use that index variable we created. Those changes look like this:</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rtl w:val="0"/>
        </w:rPr>
        <w:t xml:space="preserve">var app = express();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rtl w:val="0"/>
        </w:rPr>
        <w:t xml:space="preserve">var index = require('../routes/index');</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rtl w:val="0"/>
        </w:rPr>
        <w:t xml:space="preserve">app.use('/', index);</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rtl w:val="0"/>
        </w:rPr>
        <w:t xml:space="preserve">var server = app.listen(3000, function() {…</w:t>
      </w:r>
    </w:p>
    <w:p w:rsidR="00000000" w:rsidDel="00000000" w:rsidP="00000000" w:rsidRDefault="00000000" w:rsidRPr="00000000">
      <w:pPr>
        <w:pStyle w:val="Heading2"/>
        <w:contextualSpacing w:val="0"/>
      </w:pPr>
      <w:bookmarkStart w:colFirst="0" w:colLast="0" w:name="h.nt7ir0jsw1jl" w:id="21"/>
      <w:bookmarkEnd w:id="21"/>
      <w:r w:rsidDel="00000000" w:rsidR="00000000" w:rsidRPr="00000000">
        <w:rPr>
          <w:rtl w:val="0"/>
        </w:rPr>
        <w:t xml:space="preserve">Edit index.js &amp; verify response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run another test of our code to make sure everything is working. Change “Hello!” in our index.js to be “Hello World!” This will just make sure that the response we are getting is unique to the changes we just made, and that everything is in fact, working great.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Great. We have Node and Express up and rolling! </w:t>
      </w:r>
    </w:p>
    <w:p w:rsidR="00000000" w:rsidDel="00000000" w:rsidP="00000000" w:rsidRDefault="00000000" w:rsidRPr="00000000">
      <w:pPr>
        <w:pStyle w:val="Heading2"/>
        <w:contextualSpacing w:val="0"/>
      </w:pPr>
      <w:bookmarkStart w:colFirst="0" w:colLast="0" w:name="h.qbw6t1o4oxlv" w:id="22"/>
      <w:bookmarkEnd w:id="22"/>
      <w:r w:rsidDel="00000000" w:rsidR="00000000" w:rsidRPr="00000000">
        <w:rPr>
          <w:rtl w:val="0"/>
        </w:rPr>
        <w:t xml:space="preserve">Setup MongoDB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let’s work on getting Mongo all set up. Mongo is our database for this exercise, our persistent data if you will. Mongoose is a technology that allows Node to communicate with Mongo with ease. It’s a communication interface. So let’s get it installed!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p4br9v98s571" w:id="23"/>
      <w:bookmarkEnd w:id="23"/>
      <w:r w:rsidDel="00000000" w:rsidR="00000000" w:rsidRPr="00000000">
        <w:rPr>
          <w:rtl w:val="0"/>
        </w:rPr>
        <w:t xml:space="preserve">Start Mongo</w:t>
      </w:r>
    </w:p>
    <w:p w:rsidR="00000000" w:rsidDel="00000000" w:rsidP="00000000" w:rsidRDefault="00000000" w:rsidRPr="00000000">
      <w:pPr>
        <w:contextualSpacing w:val="0"/>
      </w:pPr>
      <w:commentRangeStart w:id="2"/>
      <w:r w:rsidDel="00000000" w:rsidR="00000000" w:rsidRPr="00000000">
        <w:rPr>
          <w:rtl w:val="0"/>
        </w:rPr>
        <w:t xml:space="preserve">From a terminal, run the command:</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222222"/>
          <w:rtl w:val="0"/>
        </w:rPr>
        <w:t xml:space="preserve">mongod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rtl w:val="0"/>
        </w:rPr>
        <w:t xml:space="preserve">This will turn on mongo, which we will use later. To stop mongo, press “control + 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install mongoose with this command: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rtl w:val="0"/>
        </w:rPr>
        <w:t xml:space="preserve">npm install mongoose --save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Great! With mongoose installed, we can now easily communicate with our Mongo database! Over in our index.js file, let’s add a few lines of code after we declare our router variable: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rtl w:val="0"/>
        </w:rPr>
        <w:t xml:space="preserve">var mongoose = require('mongoose');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rtl w:val="0"/>
        </w:rPr>
        <w:t xml:space="preserve">mongoose.connect('mongodb://localhost/basic_walking_skeleton');</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rtl w:val="0"/>
        </w:rPr>
        <w:t xml:space="preserve">var Cat = mongoose.model('Cat', {name:String});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first line of course is us declaring the use of Mongoose under the variable mongoose. Then we connect to a database with the connect command. We are specifically connecting to a database called ‘basic_walking_skeleton’ which is something we just made up right now. Finally, we are declaring a basic model for our ‘Cat’ data that we will be bringing into the database. Nothing super fancy, the cats will just have names for the time being.</w:t>
      </w:r>
    </w:p>
    <w:p w:rsidR="00000000" w:rsidDel="00000000" w:rsidP="00000000" w:rsidRDefault="00000000" w:rsidRPr="00000000">
      <w:pPr>
        <w:pStyle w:val="Heading2"/>
        <w:contextualSpacing w:val="0"/>
      </w:pPr>
      <w:bookmarkStart w:colFirst="0" w:colLast="0" w:name="h.tddq8xmxakx2" w:id="24"/>
      <w:bookmarkEnd w:id="24"/>
      <w:r w:rsidDel="00000000" w:rsidR="00000000" w:rsidRPr="00000000">
        <w:rPr>
          <w:rtl w:val="0"/>
        </w:rPr>
        <w:t xml:space="preserve">Refactor ‘src’ folder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go ahead and rename our ‘src’ folder to ‘server’. In Webstorm, we need to do this a very special way. We need to use the ‘refactor’ option when we right click on the folder name. While not perfect, we can make Webstorm look through our application and see if there are references to the old ‘src’ name in which is could possibly make updates. For example, if we look in our package.json, we will see that it missed updating our ‘start’ command. So we will need to update that path to ‘server/app.js’.</w:t>
      </w:r>
      <w:r w:rsidDel="00000000" w:rsidR="00000000" w:rsidRPr="00000000">
        <w:rPr>
          <w:rtl w:val="0"/>
        </w:rPr>
      </w:r>
    </w:p>
    <w:p w:rsidR="00000000" w:rsidDel="00000000" w:rsidP="00000000" w:rsidRDefault="00000000" w:rsidRPr="00000000">
      <w:pPr>
        <w:pStyle w:val="Heading2"/>
        <w:contextualSpacing w:val="0"/>
      </w:pPr>
      <w:bookmarkStart w:colFirst="0" w:colLast="0" w:name="h.l7b4hha3z46p" w:id="25"/>
      <w:bookmarkEnd w:id="25"/>
      <w:r w:rsidDel="00000000" w:rsidR="00000000" w:rsidRPr="00000000">
        <w:rPr>
          <w:rtl w:val="0"/>
        </w:rPr>
        <w:t xml:space="preserve">Move ‘routes’ folder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we will need to refactor our Routes folder, but this time we will perform a ‘move’. Specifically, we are going to move it into the ‘server’ folder. This will require a change in how we target our index route. </w:t>
      </w:r>
    </w:p>
    <w:p w:rsidR="00000000" w:rsidDel="00000000" w:rsidP="00000000" w:rsidRDefault="00000000" w:rsidRPr="00000000">
      <w:pPr>
        <w:pStyle w:val="Heading2"/>
        <w:contextualSpacing w:val="0"/>
      </w:pPr>
      <w:bookmarkStart w:colFirst="0" w:colLast="0" w:name="h.kadxckgr6kpu" w:id="26"/>
      <w:bookmarkEnd w:id="26"/>
      <w:r w:rsidDel="00000000" w:rsidR="00000000" w:rsidRPr="00000000">
        <w:rPr>
          <w:rtl w:val="0"/>
        </w:rPr>
        <w:t xml:space="preserve">Edit ‘app.js’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we will need to head over to the ‘app.js’ file and update our path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rtl w:val="0"/>
        </w:rPr>
        <w:t xml:space="preserve">var index = require('./routes/index');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Rather than,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i w:val="1"/>
          <w:rtl w:val="0"/>
        </w:rPr>
        <w:t xml:space="preserve">var index = require(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i w:val="1"/>
          <w:rtl w:val="0"/>
        </w:rPr>
        <w:t xml:space="preserve">../routes/index</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i w:val="1"/>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Notice the subtle difference in one ‘.’ versus two (‘..’). Go ahead and start your server, run a quick test to make sure things are going good still. Debug if needed. Shut down the server. </w:t>
      </w:r>
    </w:p>
    <w:p w:rsidR="00000000" w:rsidDel="00000000" w:rsidP="00000000" w:rsidRDefault="00000000" w:rsidRPr="00000000">
      <w:pPr>
        <w:pStyle w:val="Heading2"/>
        <w:contextualSpacing w:val="0"/>
      </w:pPr>
      <w:bookmarkStart w:colFirst="0" w:colLast="0" w:name="h.yn51unnh2cuv" w:id="27"/>
      <w:bookmarkEnd w:id="27"/>
      <w:r w:rsidDel="00000000" w:rsidR="00000000" w:rsidRPr="00000000">
        <w:rPr>
          <w:rtl w:val="0"/>
        </w:rPr>
        <w:t xml:space="preserve">Install Path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Great, let’s install our next technology with NPM. ‘Path’ is a technology that will help us serve down files from the server to the client. Let’s go ahead and install that now. To do so, you will need to enter in this command into terminal:</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rtl w:val="0"/>
        </w:rPr>
        <w:t xml:space="preserve">npm install path --save</w:t>
      </w:r>
      <w:r w:rsidDel="00000000" w:rsidR="00000000" w:rsidRPr="00000000">
        <w:rPr>
          <w:rtl w:val="0"/>
        </w:rPr>
      </w:r>
    </w:p>
    <w:p w:rsidR="00000000" w:rsidDel="00000000" w:rsidP="00000000" w:rsidRDefault="00000000" w:rsidRPr="00000000">
      <w:pPr>
        <w:pStyle w:val="Heading3"/>
        <w:contextualSpacing w:val="0"/>
      </w:pPr>
      <w:bookmarkStart w:colFirst="0" w:colLast="0" w:name="h.ch8qutzavmaq" w:id="28"/>
      <w:bookmarkEnd w:id="28"/>
      <w:r w:rsidDel="00000000" w:rsidR="00000000" w:rsidRPr="00000000">
        <w:rPr>
          <w:rtl w:val="0"/>
        </w:rPr>
        <w:t xml:space="preserve">Add supporting directories and files</w:t>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let’s add a ‘public’ folder in the server folder. Inside the public folder, let’s create folders with the names: ‘assets’, ‘vendors’, and ‘views’. Inside of our views folder, let’s now create an index.html file. Inside of the html file, include some stub content like we have below: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&lt;!DOCTYPE </w:t>
      </w:r>
      <w:r w:rsidDel="00000000" w:rsidR="00000000" w:rsidRPr="00000000">
        <w:rPr>
          <w:color w:val="9b703f"/>
          <w:sz w:val="24"/>
          <w:szCs w:val="24"/>
          <w:shd w:fill="141414" w:val="clear"/>
          <w:rtl w:val="0"/>
        </w:rPr>
        <w:t xml:space="preserve">html</w:t>
      </w:r>
      <w:r w:rsidDel="00000000" w:rsidR="00000000" w:rsidRPr="00000000">
        <w:rPr>
          <w:color w:val="f8f8f8"/>
          <w:sz w:val="24"/>
          <w:szCs w:val="24"/>
          <w:shd w:fill="141414" w:val="clear"/>
          <w:rtl w:val="0"/>
        </w:rPr>
        <w:t xml:space="preserve">&gt;</w:t>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&lt;</w:t>
      </w:r>
      <w:r w:rsidDel="00000000" w:rsidR="00000000" w:rsidRPr="00000000">
        <w:rPr>
          <w:color w:val="ac885b"/>
          <w:sz w:val="24"/>
          <w:szCs w:val="24"/>
          <w:shd w:fill="141414" w:val="clear"/>
          <w:rtl w:val="0"/>
        </w:rPr>
        <w:t xml:space="preserve">html</w:t>
      </w:r>
      <w:r w:rsidDel="00000000" w:rsidR="00000000" w:rsidRPr="00000000">
        <w:rPr>
          <w:color w:val="f8f8f8"/>
          <w:sz w:val="24"/>
          <w:szCs w:val="24"/>
          <w:shd w:fill="141414" w:val="clear"/>
          <w:rtl w:val="0"/>
        </w:rPr>
        <w:t xml:space="preserve">&gt;</w:t>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   &lt;</w:t>
      </w:r>
      <w:r w:rsidDel="00000000" w:rsidR="00000000" w:rsidRPr="00000000">
        <w:rPr>
          <w:color w:val="ac885b"/>
          <w:sz w:val="24"/>
          <w:szCs w:val="24"/>
          <w:shd w:fill="141414" w:val="clear"/>
          <w:rtl w:val="0"/>
        </w:rPr>
        <w:t xml:space="preserve">head </w:t>
      </w:r>
      <w:r w:rsidDel="00000000" w:rsidR="00000000" w:rsidRPr="00000000">
        <w:rPr>
          <w:color w:val="9b703f"/>
          <w:sz w:val="24"/>
          <w:szCs w:val="24"/>
          <w:shd w:fill="141414" w:val="clear"/>
          <w:rtl w:val="0"/>
        </w:rPr>
        <w:t xml:space="preserve">lang=</w:t>
      </w:r>
      <w:r w:rsidDel="00000000" w:rsidR="00000000" w:rsidRPr="00000000">
        <w:rPr>
          <w:b w:val="1"/>
          <w:color w:val="8f9d6a"/>
          <w:sz w:val="24"/>
          <w:szCs w:val="24"/>
          <w:shd w:fill="141414" w:val="clear"/>
          <w:rtl w:val="0"/>
        </w:rPr>
        <w:t xml:space="preserve">"en"</w:t>
      </w:r>
      <w:r w:rsidDel="00000000" w:rsidR="00000000" w:rsidRPr="00000000">
        <w:rPr>
          <w:color w:val="f8f8f8"/>
          <w:sz w:val="24"/>
          <w:szCs w:val="24"/>
          <w:shd w:fill="141414" w:val="clear"/>
          <w:rtl w:val="0"/>
        </w:rPr>
        <w:t xml:space="preserve">&gt;</w:t>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       &lt;</w:t>
      </w:r>
      <w:r w:rsidDel="00000000" w:rsidR="00000000" w:rsidRPr="00000000">
        <w:rPr>
          <w:color w:val="ac885b"/>
          <w:sz w:val="24"/>
          <w:szCs w:val="24"/>
          <w:shd w:fill="141414" w:val="clear"/>
          <w:rtl w:val="0"/>
        </w:rPr>
        <w:t xml:space="preserve">meta </w:t>
      </w:r>
      <w:r w:rsidDel="00000000" w:rsidR="00000000" w:rsidRPr="00000000">
        <w:rPr>
          <w:color w:val="9b703f"/>
          <w:sz w:val="24"/>
          <w:szCs w:val="24"/>
          <w:shd w:fill="141414" w:val="clear"/>
          <w:rtl w:val="0"/>
        </w:rPr>
        <w:t xml:space="preserve">charset=</w:t>
      </w:r>
      <w:r w:rsidDel="00000000" w:rsidR="00000000" w:rsidRPr="00000000">
        <w:rPr>
          <w:b w:val="1"/>
          <w:color w:val="8f9d6a"/>
          <w:sz w:val="24"/>
          <w:szCs w:val="24"/>
          <w:shd w:fill="141414" w:val="clear"/>
          <w:rtl w:val="0"/>
        </w:rPr>
        <w:t xml:space="preserve">"UTF-8"</w:t>
      </w:r>
      <w:r w:rsidDel="00000000" w:rsidR="00000000" w:rsidRPr="00000000">
        <w:rPr>
          <w:color w:val="f8f8f8"/>
          <w:sz w:val="24"/>
          <w:szCs w:val="24"/>
          <w:shd w:fill="141414" w:val="clear"/>
          <w:rtl w:val="0"/>
        </w:rPr>
        <w:t xml:space="preserve">&gt;</w:t>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       &lt;</w:t>
      </w:r>
      <w:r w:rsidDel="00000000" w:rsidR="00000000" w:rsidRPr="00000000">
        <w:rPr>
          <w:color w:val="ac885b"/>
          <w:sz w:val="24"/>
          <w:szCs w:val="24"/>
          <w:shd w:fill="141414" w:val="clear"/>
          <w:rtl w:val="0"/>
        </w:rPr>
        <w:t xml:space="preserve">title</w:t>
      </w:r>
      <w:r w:rsidDel="00000000" w:rsidR="00000000" w:rsidRPr="00000000">
        <w:rPr>
          <w:color w:val="f8f8f8"/>
          <w:sz w:val="24"/>
          <w:szCs w:val="24"/>
          <w:shd w:fill="141414" w:val="clear"/>
          <w:rtl w:val="0"/>
        </w:rPr>
        <w:t xml:space="preserve">&gt;</w:t>
      </w:r>
      <w:r w:rsidDel="00000000" w:rsidR="00000000" w:rsidRPr="00000000">
        <w:rPr>
          <w:b w:val="1"/>
          <w:color w:val="f8f8f8"/>
          <w:sz w:val="24"/>
          <w:szCs w:val="24"/>
          <w:shd w:fill="141414" w:val="clear"/>
          <w:rtl w:val="0"/>
        </w:rPr>
        <w:t xml:space="preserve">MEAN Stack</w:t>
      </w:r>
      <w:r w:rsidDel="00000000" w:rsidR="00000000" w:rsidRPr="00000000">
        <w:rPr>
          <w:color w:val="f8f8f8"/>
          <w:sz w:val="24"/>
          <w:szCs w:val="24"/>
          <w:shd w:fill="141414" w:val="clear"/>
          <w:rtl w:val="0"/>
        </w:rPr>
        <w:t xml:space="preserve">&lt;/</w:t>
      </w:r>
      <w:r w:rsidDel="00000000" w:rsidR="00000000" w:rsidRPr="00000000">
        <w:rPr>
          <w:color w:val="ac885b"/>
          <w:sz w:val="24"/>
          <w:szCs w:val="24"/>
          <w:shd w:fill="141414" w:val="clear"/>
          <w:rtl w:val="0"/>
        </w:rPr>
        <w:t xml:space="preserve">title</w:t>
      </w:r>
      <w:r w:rsidDel="00000000" w:rsidR="00000000" w:rsidRPr="00000000">
        <w:rPr>
          <w:color w:val="f8f8f8"/>
          <w:sz w:val="24"/>
          <w:szCs w:val="24"/>
          <w:shd w:fill="141414" w:val="clear"/>
          <w:rtl w:val="0"/>
        </w:rPr>
        <w:t xml:space="preserve">&gt;</w:t>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   &lt;/</w:t>
      </w:r>
      <w:r w:rsidDel="00000000" w:rsidR="00000000" w:rsidRPr="00000000">
        <w:rPr>
          <w:color w:val="ac885b"/>
          <w:sz w:val="24"/>
          <w:szCs w:val="24"/>
          <w:shd w:fill="141414" w:val="clear"/>
          <w:rtl w:val="0"/>
        </w:rPr>
        <w:t xml:space="preserve">head</w:t>
      </w:r>
      <w:r w:rsidDel="00000000" w:rsidR="00000000" w:rsidRPr="00000000">
        <w:rPr>
          <w:color w:val="f8f8f8"/>
          <w:sz w:val="24"/>
          <w:szCs w:val="24"/>
          <w:shd w:fill="141414" w:val="clear"/>
          <w:rtl w:val="0"/>
        </w:rPr>
        <w:t xml:space="preserve">&gt;</w:t>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   &lt;</w:t>
      </w:r>
      <w:r w:rsidDel="00000000" w:rsidR="00000000" w:rsidRPr="00000000">
        <w:rPr>
          <w:color w:val="ac885b"/>
          <w:sz w:val="24"/>
          <w:szCs w:val="24"/>
          <w:shd w:fill="141414" w:val="clear"/>
          <w:rtl w:val="0"/>
        </w:rPr>
        <w:t xml:space="preserve">body</w:t>
      </w:r>
      <w:r w:rsidDel="00000000" w:rsidR="00000000" w:rsidRPr="00000000">
        <w:rPr>
          <w:color w:val="f8f8f8"/>
          <w:sz w:val="24"/>
          <w:szCs w:val="24"/>
          <w:shd w:fill="141414" w:val="clear"/>
          <w:rtl w:val="0"/>
        </w:rPr>
        <w:t xml:space="preserve">&gt;</w:t>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       &lt;</w:t>
      </w:r>
      <w:r w:rsidDel="00000000" w:rsidR="00000000" w:rsidRPr="00000000">
        <w:rPr>
          <w:color w:val="ac885b"/>
          <w:sz w:val="24"/>
          <w:szCs w:val="24"/>
          <w:shd w:fill="141414" w:val="clear"/>
          <w:rtl w:val="0"/>
        </w:rPr>
        <w:t xml:space="preserve">div </w:t>
      </w:r>
      <w:r w:rsidDel="00000000" w:rsidR="00000000" w:rsidRPr="00000000">
        <w:rPr>
          <w:color w:val="f8f8f8"/>
          <w:sz w:val="24"/>
          <w:szCs w:val="24"/>
          <w:shd w:fill="141414" w:val="clear"/>
          <w:rtl w:val="0"/>
        </w:rPr>
        <w:t xml:space="preserve">&gt;</w:t>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          &lt;</w:t>
      </w:r>
      <w:r w:rsidDel="00000000" w:rsidR="00000000" w:rsidRPr="00000000">
        <w:rPr>
          <w:color w:val="ac885b"/>
          <w:sz w:val="24"/>
          <w:szCs w:val="24"/>
          <w:shd w:fill="141414" w:val="clear"/>
          <w:rtl w:val="0"/>
        </w:rPr>
        <w:t xml:space="preserve">h1</w:t>
      </w:r>
      <w:r w:rsidDel="00000000" w:rsidR="00000000" w:rsidRPr="00000000">
        <w:rPr>
          <w:color w:val="f8f8f8"/>
          <w:sz w:val="24"/>
          <w:szCs w:val="24"/>
          <w:shd w:fill="141414" w:val="clear"/>
          <w:rtl w:val="0"/>
        </w:rPr>
        <w:t xml:space="preserve">&gt;</w:t>
      </w:r>
      <w:r w:rsidDel="00000000" w:rsidR="00000000" w:rsidRPr="00000000">
        <w:rPr>
          <w:b w:val="1"/>
          <w:color w:val="f8f8f8"/>
          <w:sz w:val="24"/>
          <w:szCs w:val="24"/>
          <w:shd w:fill="141414" w:val="clear"/>
          <w:rtl w:val="0"/>
        </w:rPr>
        <w:t xml:space="preserve">MEAN STACK APP</w:t>
      </w:r>
      <w:r w:rsidDel="00000000" w:rsidR="00000000" w:rsidRPr="00000000">
        <w:rPr>
          <w:color w:val="f8f8f8"/>
          <w:sz w:val="24"/>
          <w:szCs w:val="24"/>
          <w:shd w:fill="141414" w:val="clear"/>
          <w:rtl w:val="0"/>
        </w:rPr>
        <w:t xml:space="preserve">&lt;/</w:t>
      </w:r>
      <w:r w:rsidDel="00000000" w:rsidR="00000000" w:rsidRPr="00000000">
        <w:rPr>
          <w:color w:val="ac885b"/>
          <w:sz w:val="24"/>
          <w:szCs w:val="24"/>
          <w:shd w:fill="141414" w:val="clear"/>
          <w:rtl w:val="0"/>
        </w:rPr>
        <w:t xml:space="preserve">h1</w:t>
      </w:r>
      <w:r w:rsidDel="00000000" w:rsidR="00000000" w:rsidRPr="00000000">
        <w:rPr>
          <w:color w:val="f8f8f8"/>
          <w:sz w:val="24"/>
          <w:szCs w:val="24"/>
          <w:shd w:fill="141414" w:val="clear"/>
          <w:rtl w:val="0"/>
        </w:rPr>
        <w:t xml:space="preserve">&gt;</w:t>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       &lt;/</w:t>
      </w:r>
      <w:r w:rsidDel="00000000" w:rsidR="00000000" w:rsidRPr="00000000">
        <w:rPr>
          <w:color w:val="ac885b"/>
          <w:sz w:val="24"/>
          <w:szCs w:val="24"/>
          <w:shd w:fill="141414" w:val="clear"/>
          <w:rtl w:val="0"/>
        </w:rPr>
        <w:t xml:space="preserve">div</w:t>
      </w:r>
      <w:r w:rsidDel="00000000" w:rsidR="00000000" w:rsidRPr="00000000">
        <w:rPr>
          <w:color w:val="f8f8f8"/>
          <w:sz w:val="24"/>
          <w:szCs w:val="24"/>
          <w:shd w:fill="141414" w:val="clear"/>
          <w:rtl w:val="0"/>
        </w:rPr>
        <w:t xml:space="preserve">&gt;</w:t>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   &lt;/</w:t>
      </w:r>
      <w:r w:rsidDel="00000000" w:rsidR="00000000" w:rsidRPr="00000000">
        <w:rPr>
          <w:color w:val="ac885b"/>
          <w:sz w:val="24"/>
          <w:szCs w:val="24"/>
          <w:shd w:fill="141414" w:val="clear"/>
          <w:rtl w:val="0"/>
        </w:rPr>
        <w:t xml:space="preserve">body</w:t>
      </w:r>
      <w:r w:rsidDel="00000000" w:rsidR="00000000" w:rsidRPr="00000000">
        <w:rPr>
          <w:color w:val="f8f8f8"/>
          <w:sz w:val="24"/>
          <w:szCs w:val="24"/>
          <w:shd w:fill="141414" w:val="clear"/>
          <w:rtl w:val="0"/>
        </w:rPr>
        <w:t xml:space="preserve">&gt;</w:t>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&lt;/</w:t>
      </w:r>
      <w:r w:rsidDel="00000000" w:rsidR="00000000" w:rsidRPr="00000000">
        <w:rPr>
          <w:color w:val="ac885b"/>
          <w:sz w:val="24"/>
          <w:szCs w:val="24"/>
          <w:shd w:fill="141414" w:val="clear"/>
          <w:rtl w:val="0"/>
        </w:rPr>
        <w:t xml:space="preserve">html</w:t>
      </w:r>
      <w:r w:rsidDel="00000000" w:rsidR="00000000" w:rsidRPr="00000000">
        <w:rPr>
          <w:color w:val="f8f8f8"/>
          <w:sz w:val="24"/>
          <w:szCs w:val="24"/>
          <w:shd w:fill="141414" w:val="clea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lf2pjitcec6s" w:id="29"/>
      <w:bookmarkEnd w:id="29"/>
      <w:r w:rsidDel="00000000" w:rsidR="00000000" w:rsidRPr="00000000">
        <w:rPr>
          <w:rtl w:val="0"/>
        </w:rPr>
        <w:t xml:space="preserve">Edit index.js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let’s head over to index.js and add a little code to change what is being served back to our client. So we have path installed, now we just need to hook it into our code, add this code under where we declare our router: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cda869"/>
          <w:sz w:val="24"/>
          <w:szCs w:val="24"/>
          <w:shd w:fill="141414" w:val="clear"/>
          <w:rtl w:val="0"/>
        </w:rPr>
        <w:t xml:space="preserve">var </w:t>
      </w:r>
      <w:r w:rsidDel="00000000" w:rsidR="00000000" w:rsidRPr="00000000">
        <w:rPr>
          <w:i w:val="1"/>
          <w:color w:val="7587a6"/>
          <w:sz w:val="24"/>
          <w:szCs w:val="24"/>
          <w:shd w:fill="141414" w:val="clear"/>
          <w:rtl w:val="0"/>
        </w:rPr>
        <w:t xml:space="preserve">path </w:t>
      </w:r>
      <w:r w:rsidDel="00000000" w:rsidR="00000000" w:rsidRPr="00000000">
        <w:rPr>
          <w:color w:val="cda869"/>
          <w:sz w:val="24"/>
          <w:szCs w:val="24"/>
          <w:shd w:fill="141414" w:val="clear"/>
          <w:rtl w:val="0"/>
        </w:rPr>
        <w:t xml:space="preserve">= </w:t>
      </w:r>
      <w:r w:rsidDel="00000000" w:rsidR="00000000" w:rsidRPr="00000000">
        <w:rPr>
          <w:color w:val="f8f8f8"/>
          <w:sz w:val="24"/>
          <w:szCs w:val="24"/>
          <w:shd w:fill="141414" w:val="clear"/>
          <w:rtl w:val="0"/>
        </w:rPr>
        <w:t xml:space="preserve">require(</w:t>
      </w:r>
      <w:r w:rsidDel="00000000" w:rsidR="00000000" w:rsidRPr="00000000">
        <w:rPr>
          <w:color w:val="8f9d6a"/>
          <w:sz w:val="24"/>
          <w:szCs w:val="24"/>
          <w:shd w:fill="141414" w:val="clear"/>
          <w:rtl w:val="0"/>
        </w:rPr>
        <w:t xml:space="preserve">'path'</w:t>
      </w:r>
      <w:r w:rsidDel="00000000" w:rsidR="00000000" w:rsidRPr="00000000">
        <w:rPr>
          <w:color w:val="f8f8f8"/>
          <w:sz w:val="24"/>
          <w:szCs w:val="24"/>
          <w:shd w:fill="141414" w:val="clear"/>
          <w:rtl w:val="0"/>
        </w:rPr>
        <w:t xml:space="preserve">)</w:t>
      </w:r>
      <w:r w:rsidDel="00000000" w:rsidR="00000000" w:rsidRPr="00000000">
        <w:rPr>
          <w:color w:val="cc7832"/>
          <w:sz w:val="24"/>
          <w:szCs w:val="24"/>
          <w:shd w:fill="141414"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we should replace our Hello World line with this line of code: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cda869"/>
          <w:sz w:val="24"/>
          <w:szCs w:val="24"/>
          <w:shd w:fill="141414" w:val="clear"/>
          <w:rtl w:val="0"/>
        </w:rPr>
        <w:t xml:space="preserve">var </w:t>
      </w:r>
      <w:r w:rsidDel="00000000" w:rsidR="00000000" w:rsidRPr="00000000">
        <w:rPr>
          <w:color w:val="64a2a2"/>
          <w:sz w:val="24"/>
          <w:szCs w:val="24"/>
          <w:shd w:fill="141414" w:val="clear"/>
          <w:rtl w:val="0"/>
        </w:rPr>
        <w:t xml:space="preserve">file </w:t>
      </w:r>
      <w:r w:rsidDel="00000000" w:rsidR="00000000" w:rsidRPr="00000000">
        <w:rPr>
          <w:color w:val="cda869"/>
          <w:sz w:val="24"/>
          <w:szCs w:val="24"/>
          <w:shd w:fill="141414" w:val="clear"/>
          <w:rtl w:val="0"/>
        </w:rPr>
        <w:t xml:space="preserve">= </w:t>
      </w:r>
      <w:r w:rsidDel="00000000" w:rsidR="00000000" w:rsidRPr="00000000">
        <w:rPr>
          <w:color w:val="7587a6"/>
          <w:sz w:val="24"/>
          <w:szCs w:val="24"/>
          <w:shd w:fill="141414" w:val="clear"/>
          <w:rtl w:val="0"/>
        </w:rPr>
        <w:t xml:space="preserve">req</w:t>
      </w:r>
      <w:r w:rsidDel="00000000" w:rsidR="00000000" w:rsidRPr="00000000">
        <w:rPr>
          <w:color w:val="f8f8f8"/>
          <w:sz w:val="24"/>
          <w:szCs w:val="24"/>
          <w:shd w:fill="141414" w:val="clear"/>
          <w:rtl w:val="0"/>
        </w:rPr>
        <w:t xml:space="preserve">.</w:t>
      </w:r>
      <w:r w:rsidDel="00000000" w:rsidR="00000000" w:rsidRPr="00000000">
        <w:rPr>
          <w:color w:val="7587a6"/>
          <w:sz w:val="24"/>
          <w:szCs w:val="24"/>
          <w:shd w:fill="141414" w:val="clear"/>
          <w:rtl w:val="0"/>
        </w:rPr>
        <w:t xml:space="preserve">params</w:t>
      </w:r>
      <w:r w:rsidDel="00000000" w:rsidR="00000000" w:rsidRPr="00000000">
        <w:rPr>
          <w:color w:val="f8f8f8"/>
          <w:sz w:val="24"/>
          <w:szCs w:val="24"/>
          <w:shd w:fill="141414" w:val="clear"/>
          <w:rtl w:val="0"/>
        </w:rPr>
        <w:t xml:space="preserve">[</w:t>
      </w:r>
      <w:r w:rsidDel="00000000" w:rsidR="00000000" w:rsidRPr="00000000">
        <w:rPr>
          <w:color w:val="cf6a4c"/>
          <w:sz w:val="24"/>
          <w:szCs w:val="24"/>
          <w:shd w:fill="141414" w:val="clear"/>
          <w:rtl w:val="0"/>
        </w:rPr>
        <w:t xml:space="preserve">0</w:t>
      </w:r>
      <w:r w:rsidDel="00000000" w:rsidR="00000000" w:rsidRPr="00000000">
        <w:rPr>
          <w:color w:val="f8f8f8"/>
          <w:sz w:val="24"/>
          <w:szCs w:val="24"/>
          <w:shd w:fill="141414" w:val="clear"/>
          <w:rtl w:val="0"/>
        </w:rPr>
        <w:t xml:space="preserve">] </w:t>
      </w:r>
      <w:r w:rsidDel="00000000" w:rsidR="00000000" w:rsidRPr="00000000">
        <w:rPr>
          <w:color w:val="cda869"/>
          <w:sz w:val="24"/>
          <w:szCs w:val="24"/>
          <w:shd w:fill="141414" w:val="clear"/>
          <w:rtl w:val="0"/>
        </w:rPr>
        <w:t xml:space="preserve">|| </w:t>
      </w:r>
      <w:r w:rsidDel="00000000" w:rsidR="00000000" w:rsidRPr="00000000">
        <w:rPr>
          <w:color w:val="8f9d6a"/>
          <w:sz w:val="24"/>
          <w:szCs w:val="24"/>
          <w:shd w:fill="141414" w:val="clear"/>
          <w:rtl w:val="0"/>
        </w:rPr>
        <w:t xml:space="preserve">'views/index.html'</w:t>
      </w:r>
      <w:r w:rsidDel="00000000" w:rsidR="00000000" w:rsidRPr="00000000">
        <w:rPr>
          <w:color w:val="cc7832"/>
          <w:sz w:val="24"/>
          <w:szCs w:val="24"/>
          <w:shd w:fill="141414"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7587a6"/>
          <w:sz w:val="24"/>
          <w:szCs w:val="24"/>
          <w:shd w:fill="141414" w:val="clear"/>
          <w:rtl w:val="0"/>
        </w:rPr>
        <w:t xml:space="preserve">res</w:t>
      </w:r>
      <w:r w:rsidDel="00000000" w:rsidR="00000000" w:rsidRPr="00000000">
        <w:rPr>
          <w:color w:val="f8f8f8"/>
          <w:sz w:val="24"/>
          <w:szCs w:val="24"/>
          <w:shd w:fill="141414" w:val="clear"/>
          <w:rtl w:val="0"/>
        </w:rPr>
        <w:t xml:space="preserve">.</w:t>
      </w:r>
      <w:r w:rsidDel="00000000" w:rsidR="00000000" w:rsidRPr="00000000">
        <w:rPr>
          <w:color w:val="979748"/>
          <w:sz w:val="24"/>
          <w:szCs w:val="24"/>
          <w:shd w:fill="141414" w:val="clear"/>
          <w:rtl w:val="0"/>
        </w:rPr>
        <w:t xml:space="preserve">sendFile</w:t>
      </w:r>
      <w:r w:rsidDel="00000000" w:rsidR="00000000" w:rsidRPr="00000000">
        <w:rPr>
          <w:color w:val="f8f8f8"/>
          <w:sz w:val="24"/>
          <w:szCs w:val="24"/>
          <w:shd w:fill="141414" w:val="clear"/>
          <w:rtl w:val="0"/>
        </w:rPr>
        <w:t xml:space="preserve">(</w:t>
      </w:r>
      <w:r w:rsidDel="00000000" w:rsidR="00000000" w:rsidRPr="00000000">
        <w:rPr>
          <w:i w:val="1"/>
          <w:color w:val="7587a6"/>
          <w:sz w:val="24"/>
          <w:szCs w:val="24"/>
          <w:shd w:fill="141414" w:val="clear"/>
          <w:rtl w:val="0"/>
        </w:rPr>
        <w:t xml:space="preserve">path</w:t>
      </w:r>
      <w:r w:rsidDel="00000000" w:rsidR="00000000" w:rsidRPr="00000000">
        <w:rPr>
          <w:color w:val="f8f8f8"/>
          <w:sz w:val="24"/>
          <w:szCs w:val="24"/>
          <w:shd w:fill="141414" w:val="clear"/>
          <w:rtl w:val="0"/>
        </w:rPr>
        <w:t xml:space="preserve">.</w:t>
      </w:r>
      <w:r w:rsidDel="00000000" w:rsidR="00000000" w:rsidRPr="00000000">
        <w:rPr>
          <w:color w:val="f8f8f8"/>
          <w:sz w:val="24"/>
          <w:szCs w:val="24"/>
          <w:shd w:fill="3c3c57" w:val="clear"/>
          <w:rtl w:val="0"/>
        </w:rPr>
        <w:t xml:space="preserve">join</w:t>
      </w:r>
      <w:r w:rsidDel="00000000" w:rsidR="00000000" w:rsidRPr="00000000">
        <w:rPr>
          <w:color w:val="f8f8f8"/>
          <w:sz w:val="24"/>
          <w:szCs w:val="24"/>
          <w:shd w:fill="141414" w:val="clear"/>
          <w:rtl w:val="0"/>
        </w:rPr>
        <w:t xml:space="preserve">(__dirname</w:t>
      </w:r>
      <w:r w:rsidDel="00000000" w:rsidR="00000000" w:rsidRPr="00000000">
        <w:rPr>
          <w:color w:val="cc7832"/>
          <w:sz w:val="24"/>
          <w:szCs w:val="24"/>
          <w:shd w:fill="141414" w:val="clear"/>
          <w:rtl w:val="0"/>
        </w:rPr>
        <w:t xml:space="preserve">, </w:t>
      </w:r>
      <w:r w:rsidDel="00000000" w:rsidR="00000000" w:rsidRPr="00000000">
        <w:rPr>
          <w:color w:val="8f9d6a"/>
          <w:sz w:val="24"/>
          <w:szCs w:val="24"/>
          <w:shd w:fill="141414" w:val="clear"/>
          <w:rtl w:val="0"/>
        </w:rPr>
        <w:t xml:space="preserve">'../public'</w:t>
      </w:r>
      <w:r w:rsidDel="00000000" w:rsidR="00000000" w:rsidRPr="00000000">
        <w:rPr>
          <w:color w:val="cc7832"/>
          <w:sz w:val="24"/>
          <w:szCs w:val="24"/>
          <w:shd w:fill="141414" w:val="clear"/>
          <w:rtl w:val="0"/>
        </w:rPr>
        <w:t xml:space="preserve">, </w:t>
      </w:r>
      <w:r w:rsidDel="00000000" w:rsidR="00000000" w:rsidRPr="00000000">
        <w:rPr>
          <w:color w:val="64a2a2"/>
          <w:sz w:val="24"/>
          <w:szCs w:val="24"/>
          <w:shd w:fill="141414" w:val="clear"/>
          <w:rtl w:val="0"/>
        </w:rPr>
        <w:t xml:space="preserve">file</w:t>
      </w:r>
      <w:r w:rsidDel="00000000" w:rsidR="00000000" w:rsidRPr="00000000">
        <w:rPr>
          <w:color w:val="f8f8f8"/>
          <w:sz w:val="24"/>
          <w:szCs w:val="24"/>
          <w:shd w:fill="141414" w:val="clear"/>
          <w:rtl w:val="0"/>
        </w:rPr>
        <w:t xml:space="preserve">))</w:t>
      </w:r>
      <w:r w:rsidDel="00000000" w:rsidR="00000000" w:rsidRPr="00000000">
        <w:rPr>
          <w:color w:val="cc7832"/>
          <w:sz w:val="24"/>
          <w:szCs w:val="24"/>
          <w:shd w:fill="141414" w:val="clear"/>
          <w:rtl w:val="0"/>
        </w:rPr>
        <w:t xml:space="preserve">;</w:t>
      </w:r>
    </w:p>
    <w:p w:rsidR="00000000" w:rsidDel="00000000" w:rsidP="00000000" w:rsidRDefault="00000000" w:rsidRPr="00000000">
      <w:pPr>
        <w:contextualSpacing w:val="0"/>
      </w:pPr>
      <w:r w:rsidDel="00000000" w:rsidR="00000000" w:rsidRPr="00000000">
        <w:rPr>
          <w:i w:val="1"/>
          <w:color w:val="5f5a60"/>
          <w:sz w:val="24"/>
          <w:szCs w:val="24"/>
          <w:shd w:fill="141414" w:val="clear"/>
          <w:rtl w:val="0"/>
        </w:rPr>
        <w:t xml:space="preserve">//next();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a couple different things happening here. The first is that we are declaring file and making sure we are either setting it equal to some possible parameters coming in on the request OR, if they are not there, we are setting it equal to our index view. Then we are setting up our response to ensure it has the proper path to the needed file using sendFile with some path magic at the helm. Finally, we can comment out our next() functionality, because this will be our ending call where we send information back to the client. Let’s test. You should see your HTML rendering at this point. Close down the server and let’s move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‘next’ is there for us to augment the response in additional ways if we decided that is what we wanted to do. We will get into a little bit of this later.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i2u9neq4c0s" w:id="30"/>
      <w:bookmarkEnd w:id="30"/>
      <w:r w:rsidDel="00000000" w:rsidR="00000000" w:rsidRPr="00000000">
        <w:rPr>
          <w:rtl w:val="0"/>
        </w:rPr>
        <w:t xml:space="preserve">Install Grunt &amp; Uglify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chat about build automation. Grunt is a technology we use to help us assemble our files. Uglify is another technology that minifies our code down. This becomes important when our applications get big. It takes down the size to something more friendly. So let’s get Grunt installed and start hooking it up!</w:t>
      </w:r>
    </w:p>
    <w:p w:rsidR="00000000" w:rsidDel="00000000" w:rsidP="00000000" w:rsidRDefault="00000000" w:rsidRPr="00000000">
      <w:pPr>
        <w:contextualSpacing w:val="0"/>
      </w:pPr>
      <w:r w:rsidDel="00000000" w:rsidR="00000000" w:rsidRPr="00000000">
        <w:rPr>
          <w:rtl w:val="0"/>
        </w:rPr>
        <w:t xml:space="preserve">In the console, let’s enter a couple commands:</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rtl w:val="0"/>
        </w:rPr>
        <w:t xml:space="preserve">sudo npm install -g grunt-cli</w:t>
      </w:r>
    </w:p>
    <w:p w:rsidR="00000000" w:rsidDel="00000000" w:rsidP="00000000" w:rsidRDefault="00000000" w:rsidRPr="00000000">
      <w:pPr>
        <w:contextualSpacing w:val="0"/>
      </w:pPr>
      <w:r w:rsidDel="00000000" w:rsidR="00000000" w:rsidRPr="00000000">
        <w:rPr>
          <w:rtl w:val="0"/>
        </w:rPr>
        <w:t xml:space="preserve">This will allow us to run grunt from the command line! Woot! Our next line is:</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rtl w:val="0"/>
        </w:rPr>
        <w:t xml:space="preserve">npm install grunt --save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Installs Grunt! Next line up is:</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rtl w:val="0"/>
        </w:rPr>
        <w:t xml:space="preserve">npm install grunt-contrib-copy --save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used to allow Grunt to copy files that it needs. The final line we will enter is:</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rtl w:val="0"/>
        </w:rPr>
        <w:t xml:space="preserve">npm install grunt-co</w:t>
      </w:r>
      <w:r w:rsidDel="00000000" w:rsidR="00000000" w:rsidRPr="00000000">
        <w:rPr>
          <w:rFonts w:ascii="Consolas" w:cs="Consolas" w:eastAsia="Consolas" w:hAnsi="Consolas"/>
          <w:rtl w:val="0"/>
        </w:rPr>
        <w:t xml:space="preserve">ntrib-uglify --save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allows Grunt to use Uglify for minification. </w:t>
      </w:r>
    </w:p>
    <w:p w:rsidR="00000000" w:rsidDel="00000000" w:rsidP="00000000" w:rsidRDefault="00000000" w:rsidRPr="00000000">
      <w:pPr>
        <w:pStyle w:val="Heading2"/>
        <w:contextualSpacing w:val="0"/>
      </w:pPr>
      <w:bookmarkStart w:colFirst="0" w:colLast="0" w:name="h.w0qvj5d0o8e6" w:id="31"/>
      <w:bookmarkEnd w:id="31"/>
      <w:r w:rsidDel="00000000" w:rsidR="00000000" w:rsidRPr="00000000">
        <w:rPr>
          <w:rtl w:val="0"/>
        </w:rPr>
        <w:t xml:space="preserve">Install Angular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go ahead and include Angular now as well. We can do so with this command:</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rtl w:val="0"/>
        </w:rPr>
        <w:t xml:space="preserve">npm install angular --save</w:t>
      </w:r>
    </w:p>
    <w:p w:rsidR="00000000" w:rsidDel="00000000" w:rsidP="00000000" w:rsidRDefault="00000000" w:rsidRPr="00000000">
      <w:pPr>
        <w:pStyle w:val="Heading2"/>
        <w:contextualSpacing w:val="0"/>
      </w:pPr>
      <w:bookmarkStart w:colFirst="0" w:colLast="0" w:name="h.xpirl2udsq" w:id="32"/>
      <w:bookmarkEnd w:id="32"/>
      <w:r w:rsidDel="00000000" w:rsidR="00000000" w:rsidRPr="00000000">
        <w:rPr>
          <w:rtl w:val="0"/>
        </w:rPr>
        <w:t xml:space="preserve">Create Gruntfile.js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in our root project directory, let’s create a ‘Gruntfile.js’. The code we need to add here is extensive, so let’s add it and then chat about it on the other side: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8f8f8"/>
          <w:sz w:val="20"/>
          <w:szCs w:val="20"/>
          <w:shd w:fill="141414" w:val="clear"/>
          <w:rtl w:val="0"/>
        </w:rPr>
        <w:t xml:space="preserve">module.</w:t>
      </w:r>
      <w:r w:rsidDel="00000000" w:rsidR="00000000" w:rsidRPr="00000000">
        <w:rPr>
          <w:color w:val="979748"/>
          <w:sz w:val="20"/>
          <w:szCs w:val="20"/>
          <w:shd w:fill="141414" w:val="clear"/>
          <w:rtl w:val="0"/>
        </w:rPr>
        <w:t xml:space="preserve">exports </w:t>
      </w:r>
      <w:r w:rsidDel="00000000" w:rsidR="00000000" w:rsidRPr="00000000">
        <w:rPr>
          <w:color w:val="cda869"/>
          <w:sz w:val="20"/>
          <w:szCs w:val="20"/>
          <w:shd w:fill="141414" w:val="clear"/>
          <w:rtl w:val="0"/>
        </w:rPr>
        <w:t xml:space="preserve">= function</w:t>
      </w:r>
      <w:r w:rsidDel="00000000" w:rsidR="00000000" w:rsidRPr="00000000">
        <w:rPr>
          <w:color w:val="f8f8f8"/>
          <w:sz w:val="20"/>
          <w:szCs w:val="20"/>
          <w:shd w:fill="141414" w:val="clear"/>
          <w:rtl w:val="0"/>
        </w:rPr>
        <w:t xml:space="preserve">(</w:t>
      </w:r>
      <w:r w:rsidDel="00000000" w:rsidR="00000000" w:rsidRPr="00000000">
        <w:rPr>
          <w:color w:val="7587a6"/>
          <w:sz w:val="20"/>
          <w:szCs w:val="20"/>
          <w:shd w:fill="141414" w:val="clear"/>
          <w:rtl w:val="0"/>
        </w:rPr>
        <w:t xml:space="preserve">grunt</w:t>
      </w:r>
      <w:r w:rsidDel="00000000" w:rsidR="00000000" w:rsidRPr="00000000">
        <w:rPr>
          <w:color w:val="f8f8f8"/>
          <w:sz w:val="20"/>
          <w:szCs w:val="20"/>
          <w:shd w:fill="141414" w:val="clear"/>
          <w:rtl w:val="0"/>
        </w:rPr>
        <w:t xml:space="preserve">) {</w:t>
      </w:r>
    </w:p>
    <w:p w:rsidR="00000000" w:rsidDel="00000000" w:rsidP="00000000" w:rsidRDefault="00000000" w:rsidRPr="00000000">
      <w:pPr>
        <w:contextualSpacing w:val="0"/>
      </w:pPr>
      <w:r w:rsidDel="00000000" w:rsidR="00000000" w:rsidRPr="00000000">
        <w:rPr>
          <w:color w:val="f8f8f8"/>
          <w:sz w:val="20"/>
          <w:szCs w:val="20"/>
          <w:shd w:fill="141414" w:val="clear"/>
          <w:rtl w:val="0"/>
        </w:rPr>
        <w:t xml:space="preserve">   </w:t>
      </w:r>
      <w:r w:rsidDel="00000000" w:rsidR="00000000" w:rsidRPr="00000000">
        <w:rPr>
          <w:i w:val="1"/>
          <w:color w:val="5f5a60"/>
          <w:sz w:val="20"/>
          <w:szCs w:val="20"/>
          <w:shd w:fill="141414" w:val="clear"/>
          <w:rtl w:val="0"/>
        </w:rPr>
        <w:t xml:space="preserve">// Project configuration.</w:t>
      </w:r>
    </w:p>
    <w:p w:rsidR="00000000" w:rsidDel="00000000" w:rsidP="00000000" w:rsidRDefault="00000000" w:rsidRPr="00000000">
      <w:pPr>
        <w:contextualSpacing w:val="0"/>
      </w:pPr>
      <w:r w:rsidDel="00000000" w:rsidR="00000000" w:rsidRPr="00000000">
        <w:rPr>
          <w:i w:val="1"/>
          <w:color w:val="5f5a60"/>
          <w:sz w:val="20"/>
          <w:szCs w:val="20"/>
          <w:shd w:fill="141414" w:val="clear"/>
          <w:rtl w:val="0"/>
        </w:rPr>
        <w:t xml:space="preserve">   </w:t>
      </w:r>
      <w:r w:rsidDel="00000000" w:rsidR="00000000" w:rsidRPr="00000000">
        <w:rPr>
          <w:color w:val="7587a6"/>
          <w:sz w:val="20"/>
          <w:szCs w:val="20"/>
          <w:shd w:fill="141414" w:val="clear"/>
          <w:rtl w:val="0"/>
        </w:rPr>
        <w:t xml:space="preserve">grunt</w:t>
      </w:r>
      <w:r w:rsidDel="00000000" w:rsidR="00000000" w:rsidRPr="00000000">
        <w:rPr>
          <w:color w:val="f8f8f8"/>
          <w:sz w:val="20"/>
          <w:szCs w:val="20"/>
          <w:shd w:fill="141414" w:val="clear"/>
          <w:rtl w:val="0"/>
        </w:rPr>
        <w:t xml:space="preserve">.initConfig({</w:t>
      </w:r>
    </w:p>
    <w:p w:rsidR="00000000" w:rsidDel="00000000" w:rsidP="00000000" w:rsidRDefault="00000000" w:rsidRPr="00000000">
      <w:pPr>
        <w:contextualSpacing w:val="0"/>
      </w:pPr>
      <w:r w:rsidDel="00000000" w:rsidR="00000000" w:rsidRPr="00000000">
        <w:rPr>
          <w:color w:val="f8f8f8"/>
          <w:sz w:val="20"/>
          <w:szCs w:val="20"/>
          <w:shd w:fill="141414" w:val="clear"/>
          <w:rtl w:val="0"/>
        </w:rPr>
        <w:t xml:space="preserve">       </w:t>
      </w:r>
      <w:r w:rsidDel="00000000" w:rsidR="00000000" w:rsidRPr="00000000">
        <w:rPr>
          <w:color w:val="7587a6"/>
          <w:sz w:val="20"/>
          <w:szCs w:val="20"/>
          <w:shd w:fill="141414" w:val="clear"/>
          <w:rtl w:val="0"/>
        </w:rPr>
        <w:t xml:space="preserve">pkg</w:t>
      </w:r>
      <w:r w:rsidDel="00000000" w:rsidR="00000000" w:rsidRPr="00000000">
        <w:rPr>
          <w:color w:val="cda869"/>
          <w:sz w:val="20"/>
          <w:szCs w:val="20"/>
          <w:shd w:fill="141414" w:val="clear"/>
          <w:rtl w:val="0"/>
        </w:rPr>
        <w:t xml:space="preserve">: </w:t>
      </w:r>
      <w:r w:rsidDel="00000000" w:rsidR="00000000" w:rsidRPr="00000000">
        <w:rPr>
          <w:color w:val="7587a6"/>
          <w:sz w:val="20"/>
          <w:szCs w:val="20"/>
          <w:shd w:fill="141414" w:val="clear"/>
          <w:rtl w:val="0"/>
        </w:rPr>
        <w:t xml:space="preserve">grunt</w:t>
      </w:r>
      <w:r w:rsidDel="00000000" w:rsidR="00000000" w:rsidRPr="00000000">
        <w:rPr>
          <w:color w:val="f8f8f8"/>
          <w:sz w:val="20"/>
          <w:szCs w:val="20"/>
          <w:shd w:fill="141414" w:val="clear"/>
          <w:rtl w:val="0"/>
        </w:rPr>
        <w:t xml:space="preserve">.</w:t>
      </w:r>
      <w:r w:rsidDel="00000000" w:rsidR="00000000" w:rsidRPr="00000000">
        <w:rPr>
          <w:color w:val="9b703f"/>
          <w:sz w:val="20"/>
          <w:szCs w:val="20"/>
          <w:shd w:fill="141414" w:val="clear"/>
          <w:rtl w:val="0"/>
        </w:rPr>
        <w:t xml:space="preserve">file</w:t>
      </w:r>
      <w:r w:rsidDel="00000000" w:rsidR="00000000" w:rsidRPr="00000000">
        <w:rPr>
          <w:color w:val="f8f8f8"/>
          <w:sz w:val="20"/>
          <w:szCs w:val="20"/>
          <w:shd w:fill="141414" w:val="clear"/>
          <w:rtl w:val="0"/>
        </w:rPr>
        <w:t xml:space="preserve">.</w:t>
      </w:r>
      <w:r w:rsidDel="00000000" w:rsidR="00000000" w:rsidRPr="00000000">
        <w:rPr>
          <w:color w:val="979748"/>
          <w:sz w:val="20"/>
          <w:szCs w:val="20"/>
          <w:shd w:fill="141414" w:val="clear"/>
          <w:rtl w:val="0"/>
        </w:rPr>
        <w:t xml:space="preserve">readJSON</w:t>
      </w:r>
      <w:r w:rsidDel="00000000" w:rsidR="00000000" w:rsidRPr="00000000">
        <w:rPr>
          <w:color w:val="f8f8f8"/>
          <w:sz w:val="20"/>
          <w:szCs w:val="20"/>
          <w:shd w:fill="141414" w:val="clear"/>
          <w:rtl w:val="0"/>
        </w:rPr>
        <w:t xml:space="preserve">(</w:t>
      </w:r>
      <w:r w:rsidDel="00000000" w:rsidR="00000000" w:rsidRPr="00000000">
        <w:rPr>
          <w:color w:val="8f9d6a"/>
          <w:sz w:val="20"/>
          <w:szCs w:val="20"/>
          <w:shd w:fill="141414" w:val="clear"/>
          <w:rtl w:val="0"/>
        </w:rPr>
        <w:t xml:space="preserve">'package.json'</w:t>
      </w:r>
      <w:r w:rsidDel="00000000" w:rsidR="00000000" w:rsidRPr="00000000">
        <w:rPr>
          <w:color w:val="f8f8f8"/>
          <w:sz w:val="20"/>
          <w:szCs w:val="20"/>
          <w:shd w:fill="141414" w:val="clear"/>
          <w:rtl w:val="0"/>
        </w:rPr>
        <w:t xml:space="preserve">)</w:t>
      </w:r>
      <w:r w:rsidDel="00000000" w:rsidR="00000000" w:rsidRPr="00000000">
        <w:rPr>
          <w:color w:val="cc7832"/>
          <w:sz w:val="20"/>
          <w:szCs w:val="20"/>
          <w:shd w:fill="141414" w:val="clear"/>
          <w:rtl w:val="0"/>
        </w:rPr>
        <w:t xml:space="preserve">,</w:t>
      </w:r>
    </w:p>
    <w:p w:rsidR="00000000" w:rsidDel="00000000" w:rsidP="00000000" w:rsidRDefault="00000000" w:rsidRPr="00000000">
      <w:pPr>
        <w:contextualSpacing w:val="0"/>
      </w:pPr>
      <w:r w:rsidDel="00000000" w:rsidR="00000000" w:rsidRPr="00000000">
        <w:rPr>
          <w:color w:val="cc7832"/>
          <w:sz w:val="20"/>
          <w:szCs w:val="20"/>
          <w:shd w:fill="141414" w:val="clear"/>
          <w:rtl w:val="0"/>
        </w:rPr>
        <w:t xml:space="preserve">       </w:t>
      </w:r>
      <w:r w:rsidDel="00000000" w:rsidR="00000000" w:rsidRPr="00000000">
        <w:rPr>
          <w:color w:val="7587a6"/>
          <w:sz w:val="20"/>
          <w:szCs w:val="20"/>
          <w:shd w:fill="141414" w:val="clear"/>
          <w:rtl w:val="0"/>
        </w:rPr>
        <w:t xml:space="preserve">uglify</w:t>
      </w:r>
      <w:r w:rsidDel="00000000" w:rsidR="00000000" w:rsidRPr="00000000">
        <w:rPr>
          <w:color w:val="cda869"/>
          <w:sz w:val="20"/>
          <w:szCs w:val="20"/>
          <w:shd w:fill="141414" w:val="clear"/>
          <w:rtl w:val="0"/>
        </w:rPr>
        <w:t xml:space="preserve">: </w:t>
      </w:r>
      <w:r w:rsidDel="00000000" w:rsidR="00000000" w:rsidRPr="00000000">
        <w:rPr>
          <w:color w:val="f8f8f8"/>
          <w:sz w:val="20"/>
          <w:szCs w:val="20"/>
          <w:shd w:fill="141414" w:val="clear"/>
          <w:rtl w:val="0"/>
        </w:rPr>
        <w:t xml:space="preserve">{</w:t>
      </w:r>
    </w:p>
    <w:p w:rsidR="00000000" w:rsidDel="00000000" w:rsidP="00000000" w:rsidRDefault="00000000" w:rsidRPr="00000000">
      <w:pPr>
        <w:contextualSpacing w:val="0"/>
      </w:pPr>
      <w:r w:rsidDel="00000000" w:rsidR="00000000" w:rsidRPr="00000000">
        <w:rPr>
          <w:color w:val="f8f8f8"/>
          <w:sz w:val="20"/>
          <w:szCs w:val="20"/>
          <w:shd w:fill="141414" w:val="clear"/>
          <w:rtl w:val="0"/>
        </w:rPr>
        <w:t xml:space="preserve">           </w:t>
      </w:r>
      <w:r w:rsidDel="00000000" w:rsidR="00000000" w:rsidRPr="00000000">
        <w:rPr>
          <w:color w:val="7587a6"/>
          <w:sz w:val="20"/>
          <w:szCs w:val="20"/>
          <w:shd w:fill="141414" w:val="clear"/>
          <w:rtl w:val="0"/>
        </w:rPr>
        <w:t xml:space="preserve">options</w:t>
      </w:r>
      <w:r w:rsidDel="00000000" w:rsidR="00000000" w:rsidRPr="00000000">
        <w:rPr>
          <w:color w:val="cda869"/>
          <w:sz w:val="20"/>
          <w:szCs w:val="20"/>
          <w:shd w:fill="141414" w:val="clear"/>
          <w:rtl w:val="0"/>
        </w:rPr>
        <w:t xml:space="preserve">: </w:t>
      </w:r>
      <w:r w:rsidDel="00000000" w:rsidR="00000000" w:rsidRPr="00000000">
        <w:rPr>
          <w:color w:val="f8f8f8"/>
          <w:sz w:val="20"/>
          <w:szCs w:val="20"/>
          <w:shd w:fill="141414" w:val="clear"/>
          <w:rtl w:val="0"/>
        </w:rPr>
        <w:t xml:space="preserve">{</w:t>
      </w:r>
    </w:p>
    <w:p w:rsidR="00000000" w:rsidDel="00000000" w:rsidP="00000000" w:rsidRDefault="00000000" w:rsidRPr="00000000">
      <w:pPr>
        <w:contextualSpacing w:val="0"/>
      </w:pPr>
      <w:r w:rsidDel="00000000" w:rsidR="00000000" w:rsidRPr="00000000">
        <w:rPr>
          <w:color w:val="f8f8f8"/>
          <w:sz w:val="20"/>
          <w:szCs w:val="20"/>
          <w:shd w:fill="141414" w:val="clear"/>
          <w:rtl w:val="0"/>
        </w:rPr>
        <w:t xml:space="preserve">               </w:t>
      </w:r>
      <w:r w:rsidDel="00000000" w:rsidR="00000000" w:rsidRPr="00000000">
        <w:rPr>
          <w:color w:val="7587a6"/>
          <w:sz w:val="20"/>
          <w:szCs w:val="20"/>
          <w:shd w:fill="141414" w:val="clear"/>
          <w:rtl w:val="0"/>
        </w:rPr>
        <w:t xml:space="preserve">banner</w:t>
      </w:r>
      <w:r w:rsidDel="00000000" w:rsidR="00000000" w:rsidRPr="00000000">
        <w:rPr>
          <w:color w:val="cda869"/>
          <w:sz w:val="20"/>
          <w:szCs w:val="20"/>
          <w:shd w:fill="141414" w:val="clear"/>
          <w:rtl w:val="0"/>
        </w:rPr>
        <w:t xml:space="preserve">: </w:t>
      </w:r>
      <w:r w:rsidDel="00000000" w:rsidR="00000000" w:rsidRPr="00000000">
        <w:rPr>
          <w:color w:val="8f9d6a"/>
          <w:sz w:val="20"/>
          <w:szCs w:val="20"/>
          <w:shd w:fill="141414" w:val="clear"/>
          <w:rtl w:val="0"/>
        </w:rPr>
        <w:t xml:space="preserve">'/*! &lt;%= pkg.name %&gt; &lt;%= grunt.template.today("yyyy-mm-dd") %&gt; */</w:t>
      </w:r>
      <w:r w:rsidDel="00000000" w:rsidR="00000000" w:rsidRPr="00000000">
        <w:rPr>
          <w:color w:val="cf6a4c"/>
          <w:sz w:val="20"/>
          <w:szCs w:val="20"/>
          <w:shd w:fill="141414" w:val="clear"/>
          <w:rtl w:val="0"/>
        </w:rPr>
        <w:t xml:space="preserve">\n</w:t>
      </w:r>
      <w:r w:rsidDel="00000000" w:rsidR="00000000" w:rsidRPr="00000000">
        <w:rPr>
          <w:color w:val="8f9d6a"/>
          <w:sz w:val="20"/>
          <w:szCs w:val="20"/>
          <w:shd w:fill="141414"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color w:val="8f9d6a"/>
          <w:sz w:val="20"/>
          <w:szCs w:val="20"/>
          <w:shd w:fill="141414" w:val="clear"/>
          <w:rtl w:val="0"/>
        </w:rPr>
        <w:t xml:space="preserve">           </w:t>
      </w:r>
      <w:r w:rsidDel="00000000" w:rsidR="00000000" w:rsidRPr="00000000">
        <w:rPr>
          <w:color w:val="f8f8f8"/>
          <w:sz w:val="20"/>
          <w:szCs w:val="20"/>
          <w:shd w:fill="141414" w:val="clear"/>
          <w:rtl w:val="0"/>
        </w:rPr>
        <w:t xml:space="preserve">}</w:t>
      </w:r>
      <w:r w:rsidDel="00000000" w:rsidR="00000000" w:rsidRPr="00000000">
        <w:rPr>
          <w:color w:val="cc7832"/>
          <w:sz w:val="20"/>
          <w:szCs w:val="20"/>
          <w:shd w:fill="141414" w:val="clear"/>
          <w:rtl w:val="0"/>
        </w:rPr>
        <w:t xml:space="preserve">,</w:t>
      </w:r>
    </w:p>
    <w:p w:rsidR="00000000" w:rsidDel="00000000" w:rsidP="00000000" w:rsidRDefault="00000000" w:rsidRPr="00000000">
      <w:pPr>
        <w:contextualSpacing w:val="0"/>
      </w:pPr>
      <w:r w:rsidDel="00000000" w:rsidR="00000000" w:rsidRPr="00000000">
        <w:rPr>
          <w:color w:val="cc7832"/>
          <w:sz w:val="20"/>
          <w:szCs w:val="20"/>
          <w:shd w:fill="141414" w:val="clear"/>
          <w:rtl w:val="0"/>
        </w:rPr>
        <w:t xml:space="preserve">           </w:t>
      </w:r>
      <w:r w:rsidDel="00000000" w:rsidR="00000000" w:rsidRPr="00000000">
        <w:rPr>
          <w:color w:val="7587a6"/>
          <w:sz w:val="20"/>
          <w:szCs w:val="20"/>
          <w:shd w:fill="141414" w:val="clear"/>
          <w:rtl w:val="0"/>
        </w:rPr>
        <w:t xml:space="preserve">build</w:t>
      </w:r>
      <w:r w:rsidDel="00000000" w:rsidR="00000000" w:rsidRPr="00000000">
        <w:rPr>
          <w:color w:val="cda869"/>
          <w:sz w:val="20"/>
          <w:szCs w:val="20"/>
          <w:shd w:fill="141414" w:val="clear"/>
          <w:rtl w:val="0"/>
        </w:rPr>
        <w:t xml:space="preserve">: </w:t>
      </w:r>
      <w:r w:rsidDel="00000000" w:rsidR="00000000" w:rsidRPr="00000000">
        <w:rPr>
          <w:color w:val="f8f8f8"/>
          <w:sz w:val="20"/>
          <w:szCs w:val="20"/>
          <w:shd w:fill="141414" w:val="clear"/>
          <w:rtl w:val="0"/>
        </w:rPr>
        <w:t xml:space="preserve">{</w:t>
      </w:r>
    </w:p>
    <w:p w:rsidR="00000000" w:rsidDel="00000000" w:rsidP="00000000" w:rsidRDefault="00000000" w:rsidRPr="00000000">
      <w:pPr>
        <w:contextualSpacing w:val="0"/>
      </w:pPr>
      <w:r w:rsidDel="00000000" w:rsidR="00000000" w:rsidRPr="00000000">
        <w:rPr>
          <w:color w:val="f8f8f8"/>
          <w:sz w:val="20"/>
          <w:szCs w:val="20"/>
          <w:shd w:fill="141414" w:val="clear"/>
          <w:rtl w:val="0"/>
        </w:rPr>
        <w:t xml:space="preserve">               </w:t>
      </w:r>
      <w:r w:rsidDel="00000000" w:rsidR="00000000" w:rsidRPr="00000000">
        <w:rPr>
          <w:color w:val="7587a6"/>
          <w:sz w:val="20"/>
          <w:szCs w:val="20"/>
          <w:shd w:fill="141414" w:val="clear"/>
          <w:rtl w:val="0"/>
        </w:rPr>
        <w:t xml:space="preserve">src</w:t>
      </w:r>
      <w:r w:rsidDel="00000000" w:rsidR="00000000" w:rsidRPr="00000000">
        <w:rPr>
          <w:color w:val="cda869"/>
          <w:sz w:val="20"/>
          <w:szCs w:val="20"/>
          <w:shd w:fill="141414" w:val="clear"/>
          <w:rtl w:val="0"/>
        </w:rPr>
        <w:t xml:space="preserve">: </w:t>
      </w:r>
      <w:r w:rsidDel="00000000" w:rsidR="00000000" w:rsidRPr="00000000">
        <w:rPr>
          <w:color w:val="8f9d6a"/>
          <w:sz w:val="20"/>
          <w:szCs w:val="20"/>
          <w:shd w:fill="141414" w:val="clear"/>
          <w:rtl w:val="0"/>
        </w:rPr>
        <w:t xml:space="preserve">'client/app.js'</w:t>
      </w:r>
      <w:r w:rsidDel="00000000" w:rsidR="00000000" w:rsidRPr="00000000">
        <w:rPr>
          <w:color w:val="cc7832"/>
          <w:sz w:val="20"/>
          <w:szCs w:val="20"/>
          <w:shd w:fill="141414" w:val="clear"/>
          <w:rtl w:val="0"/>
        </w:rPr>
        <w:t xml:space="preserve">,</w:t>
      </w:r>
    </w:p>
    <w:p w:rsidR="00000000" w:rsidDel="00000000" w:rsidP="00000000" w:rsidRDefault="00000000" w:rsidRPr="00000000">
      <w:pPr>
        <w:contextualSpacing w:val="0"/>
      </w:pPr>
      <w:r w:rsidDel="00000000" w:rsidR="00000000" w:rsidRPr="00000000">
        <w:rPr>
          <w:color w:val="cc7832"/>
          <w:sz w:val="20"/>
          <w:szCs w:val="20"/>
          <w:shd w:fill="141414" w:val="clear"/>
          <w:rtl w:val="0"/>
        </w:rPr>
        <w:t xml:space="preserve">               </w:t>
      </w:r>
      <w:r w:rsidDel="00000000" w:rsidR="00000000" w:rsidRPr="00000000">
        <w:rPr>
          <w:color w:val="7587a6"/>
          <w:sz w:val="20"/>
          <w:szCs w:val="20"/>
          <w:shd w:fill="141414" w:val="clear"/>
          <w:rtl w:val="0"/>
        </w:rPr>
        <w:t xml:space="preserve">dest</w:t>
      </w:r>
      <w:r w:rsidDel="00000000" w:rsidR="00000000" w:rsidRPr="00000000">
        <w:rPr>
          <w:color w:val="cda869"/>
          <w:sz w:val="20"/>
          <w:szCs w:val="20"/>
          <w:shd w:fill="141414" w:val="clear"/>
          <w:rtl w:val="0"/>
        </w:rPr>
        <w:t xml:space="preserve">: </w:t>
      </w:r>
      <w:r w:rsidDel="00000000" w:rsidR="00000000" w:rsidRPr="00000000">
        <w:rPr>
          <w:color w:val="8f9d6a"/>
          <w:sz w:val="20"/>
          <w:szCs w:val="20"/>
          <w:shd w:fill="141414" w:val="clear"/>
          <w:rtl w:val="0"/>
        </w:rPr>
        <w:t xml:space="preserve">'server/public/assets/scripts/app.min.js'</w:t>
      </w:r>
    </w:p>
    <w:p w:rsidR="00000000" w:rsidDel="00000000" w:rsidP="00000000" w:rsidRDefault="00000000" w:rsidRPr="00000000">
      <w:pPr>
        <w:contextualSpacing w:val="0"/>
      </w:pPr>
      <w:r w:rsidDel="00000000" w:rsidR="00000000" w:rsidRPr="00000000">
        <w:rPr>
          <w:color w:val="8f9d6a"/>
          <w:sz w:val="20"/>
          <w:szCs w:val="20"/>
          <w:shd w:fill="141414" w:val="clear"/>
          <w:rtl w:val="0"/>
        </w:rPr>
        <w:t xml:space="preserve">           </w:t>
      </w:r>
      <w:r w:rsidDel="00000000" w:rsidR="00000000" w:rsidRPr="00000000">
        <w:rPr>
          <w:color w:val="f8f8f8"/>
          <w:sz w:val="20"/>
          <w:szCs w:val="20"/>
          <w:shd w:fill="141414" w:val="clear"/>
          <w:rtl w:val="0"/>
        </w:rPr>
        <w:t xml:space="preserve">}</w:t>
      </w:r>
    </w:p>
    <w:p w:rsidR="00000000" w:rsidDel="00000000" w:rsidP="00000000" w:rsidRDefault="00000000" w:rsidRPr="00000000">
      <w:pPr>
        <w:contextualSpacing w:val="0"/>
      </w:pPr>
      <w:r w:rsidDel="00000000" w:rsidR="00000000" w:rsidRPr="00000000">
        <w:rPr>
          <w:color w:val="f8f8f8"/>
          <w:sz w:val="20"/>
          <w:szCs w:val="20"/>
          <w:shd w:fill="141414" w:val="clear"/>
          <w:rtl w:val="0"/>
        </w:rPr>
        <w:t xml:space="preserve">       }</w:t>
      </w:r>
      <w:r w:rsidDel="00000000" w:rsidR="00000000" w:rsidRPr="00000000">
        <w:rPr>
          <w:color w:val="cc7832"/>
          <w:sz w:val="20"/>
          <w:szCs w:val="20"/>
          <w:shd w:fill="141414" w:val="clear"/>
          <w:rtl w:val="0"/>
        </w:rPr>
        <w:t xml:space="preserve">,</w:t>
      </w:r>
    </w:p>
    <w:p w:rsidR="00000000" w:rsidDel="00000000" w:rsidP="00000000" w:rsidRDefault="00000000" w:rsidRPr="00000000">
      <w:pPr>
        <w:contextualSpacing w:val="0"/>
      </w:pPr>
      <w:r w:rsidDel="00000000" w:rsidR="00000000" w:rsidRPr="00000000">
        <w:rPr>
          <w:color w:val="cc7832"/>
          <w:sz w:val="20"/>
          <w:szCs w:val="20"/>
          <w:shd w:fill="141414" w:val="clear"/>
          <w:rtl w:val="0"/>
        </w:rPr>
        <w:t xml:space="preserve">       </w:t>
      </w:r>
      <w:r w:rsidDel="00000000" w:rsidR="00000000" w:rsidRPr="00000000">
        <w:rPr>
          <w:color w:val="7587a6"/>
          <w:sz w:val="20"/>
          <w:szCs w:val="20"/>
          <w:shd w:fill="141414" w:val="clear"/>
          <w:rtl w:val="0"/>
        </w:rPr>
        <w:t xml:space="preserve">copy</w:t>
      </w:r>
      <w:r w:rsidDel="00000000" w:rsidR="00000000" w:rsidRPr="00000000">
        <w:rPr>
          <w:color w:val="cda869"/>
          <w:sz w:val="20"/>
          <w:szCs w:val="20"/>
          <w:shd w:fill="141414" w:val="clear"/>
          <w:rtl w:val="0"/>
        </w:rPr>
        <w:t xml:space="preserve">: </w:t>
      </w:r>
      <w:r w:rsidDel="00000000" w:rsidR="00000000" w:rsidRPr="00000000">
        <w:rPr>
          <w:color w:val="f8f8f8"/>
          <w:sz w:val="20"/>
          <w:szCs w:val="20"/>
          <w:shd w:fill="141414" w:val="clear"/>
          <w:rtl w:val="0"/>
        </w:rPr>
        <w:t xml:space="preserve">{</w:t>
      </w:r>
    </w:p>
    <w:p w:rsidR="00000000" w:rsidDel="00000000" w:rsidP="00000000" w:rsidRDefault="00000000" w:rsidRPr="00000000">
      <w:pPr>
        <w:contextualSpacing w:val="0"/>
      </w:pPr>
      <w:r w:rsidDel="00000000" w:rsidR="00000000" w:rsidRPr="00000000">
        <w:rPr>
          <w:color w:val="f8f8f8"/>
          <w:sz w:val="20"/>
          <w:szCs w:val="20"/>
          <w:shd w:fill="141414" w:val="clear"/>
          <w:rtl w:val="0"/>
        </w:rPr>
        <w:t xml:space="preserve">           </w:t>
      </w:r>
      <w:r w:rsidDel="00000000" w:rsidR="00000000" w:rsidRPr="00000000">
        <w:rPr>
          <w:color w:val="7587a6"/>
          <w:sz w:val="20"/>
          <w:szCs w:val="20"/>
          <w:shd w:fill="141414" w:val="clear"/>
          <w:rtl w:val="0"/>
        </w:rPr>
        <w:t xml:space="preserve">main</w:t>
      </w:r>
      <w:r w:rsidDel="00000000" w:rsidR="00000000" w:rsidRPr="00000000">
        <w:rPr>
          <w:color w:val="cda869"/>
          <w:sz w:val="20"/>
          <w:szCs w:val="20"/>
          <w:shd w:fill="141414" w:val="clear"/>
          <w:rtl w:val="0"/>
        </w:rPr>
        <w:t xml:space="preserve">: </w:t>
      </w:r>
      <w:r w:rsidDel="00000000" w:rsidR="00000000" w:rsidRPr="00000000">
        <w:rPr>
          <w:color w:val="f8f8f8"/>
          <w:sz w:val="20"/>
          <w:szCs w:val="20"/>
          <w:shd w:fill="141414" w:val="clear"/>
          <w:rtl w:val="0"/>
        </w:rPr>
        <w:t xml:space="preserve">{</w:t>
      </w:r>
    </w:p>
    <w:p w:rsidR="00000000" w:rsidDel="00000000" w:rsidP="00000000" w:rsidRDefault="00000000" w:rsidRPr="00000000">
      <w:pPr>
        <w:contextualSpacing w:val="0"/>
      </w:pPr>
      <w:r w:rsidDel="00000000" w:rsidR="00000000" w:rsidRPr="00000000">
        <w:rPr>
          <w:color w:val="f8f8f8"/>
          <w:sz w:val="20"/>
          <w:szCs w:val="20"/>
          <w:shd w:fill="141414" w:val="clear"/>
          <w:rtl w:val="0"/>
        </w:rPr>
        <w:t xml:space="preserve">               </w:t>
      </w:r>
      <w:r w:rsidDel="00000000" w:rsidR="00000000" w:rsidRPr="00000000">
        <w:rPr>
          <w:color w:val="7587a6"/>
          <w:sz w:val="20"/>
          <w:szCs w:val="20"/>
          <w:shd w:fill="141414" w:val="clear"/>
          <w:rtl w:val="0"/>
        </w:rPr>
        <w:t xml:space="preserve">expand</w:t>
      </w:r>
      <w:r w:rsidDel="00000000" w:rsidR="00000000" w:rsidRPr="00000000">
        <w:rPr>
          <w:color w:val="cda869"/>
          <w:sz w:val="20"/>
          <w:szCs w:val="20"/>
          <w:shd w:fill="141414" w:val="clear"/>
          <w:rtl w:val="0"/>
        </w:rPr>
        <w:t xml:space="preserve">: true</w:t>
      </w:r>
      <w:r w:rsidDel="00000000" w:rsidR="00000000" w:rsidRPr="00000000">
        <w:rPr>
          <w:color w:val="cc7832"/>
          <w:sz w:val="20"/>
          <w:szCs w:val="20"/>
          <w:shd w:fill="141414" w:val="clear"/>
          <w:rtl w:val="0"/>
        </w:rPr>
        <w:t xml:space="preserve">,</w:t>
      </w:r>
    </w:p>
    <w:p w:rsidR="00000000" w:rsidDel="00000000" w:rsidP="00000000" w:rsidRDefault="00000000" w:rsidRPr="00000000">
      <w:pPr>
        <w:contextualSpacing w:val="0"/>
      </w:pPr>
      <w:r w:rsidDel="00000000" w:rsidR="00000000" w:rsidRPr="00000000">
        <w:rPr>
          <w:color w:val="cc7832"/>
          <w:sz w:val="20"/>
          <w:szCs w:val="20"/>
          <w:shd w:fill="141414" w:val="clear"/>
          <w:rtl w:val="0"/>
        </w:rPr>
        <w:t xml:space="preserve">               </w:t>
      </w:r>
      <w:r w:rsidDel="00000000" w:rsidR="00000000" w:rsidRPr="00000000">
        <w:rPr>
          <w:color w:val="7587a6"/>
          <w:sz w:val="20"/>
          <w:szCs w:val="20"/>
          <w:shd w:fill="141414" w:val="clear"/>
          <w:rtl w:val="0"/>
        </w:rPr>
        <w:t xml:space="preserve">cwd</w:t>
      </w:r>
      <w:r w:rsidDel="00000000" w:rsidR="00000000" w:rsidRPr="00000000">
        <w:rPr>
          <w:color w:val="cda869"/>
          <w:sz w:val="20"/>
          <w:szCs w:val="20"/>
          <w:shd w:fill="141414" w:val="clear"/>
          <w:rtl w:val="0"/>
        </w:rPr>
        <w:t xml:space="preserve">: </w:t>
      </w:r>
      <w:r w:rsidDel="00000000" w:rsidR="00000000" w:rsidRPr="00000000">
        <w:rPr>
          <w:color w:val="8f9d6a"/>
          <w:sz w:val="20"/>
          <w:szCs w:val="20"/>
          <w:shd w:fill="141414" w:val="clear"/>
          <w:rtl w:val="0"/>
        </w:rPr>
        <w:t xml:space="preserve">"node_modules/"</w:t>
      </w:r>
      <w:r w:rsidDel="00000000" w:rsidR="00000000" w:rsidRPr="00000000">
        <w:rPr>
          <w:color w:val="cc7832"/>
          <w:sz w:val="20"/>
          <w:szCs w:val="20"/>
          <w:shd w:fill="141414" w:val="clear"/>
          <w:rtl w:val="0"/>
        </w:rPr>
        <w:t xml:space="preserve">,</w:t>
      </w:r>
    </w:p>
    <w:p w:rsidR="00000000" w:rsidDel="00000000" w:rsidP="00000000" w:rsidRDefault="00000000" w:rsidRPr="00000000">
      <w:pPr>
        <w:contextualSpacing w:val="0"/>
      </w:pPr>
      <w:r w:rsidDel="00000000" w:rsidR="00000000" w:rsidRPr="00000000">
        <w:rPr>
          <w:color w:val="cc7832"/>
          <w:sz w:val="20"/>
          <w:szCs w:val="20"/>
          <w:shd w:fill="141414" w:val="clear"/>
          <w:rtl w:val="0"/>
        </w:rPr>
        <w:t xml:space="preserve">               </w:t>
      </w:r>
      <w:r w:rsidDel="00000000" w:rsidR="00000000" w:rsidRPr="00000000">
        <w:rPr>
          <w:color w:val="7587a6"/>
          <w:sz w:val="20"/>
          <w:szCs w:val="20"/>
          <w:shd w:fill="141414" w:val="clear"/>
          <w:rtl w:val="0"/>
        </w:rPr>
        <w:t xml:space="preserve">src</w:t>
      </w:r>
      <w:r w:rsidDel="00000000" w:rsidR="00000000" w:rsidRPr="00000000">
        <w:rPr>
          <w:color w:val="cda869"/>
          <w:sz w:val="20"/>
          <w:szCs w:val="20"/>
          <w:shd w:fill="141414" w:val="clear"/>
          <w:rtl w:val="0"/>
        </w:rPr>
        <w:t xml:space="preserve">: </w:t>
      </w:r>
      <w:r w:rsidDel="00000000" w:rsidR="00000000" w:rsidRPr="00000000">
        <w:rPr>
          <w:color w:val="f8f8f8"/>
          <w:sz w:val="20"/>
          <w:szCs w:val="20"/>
          <w:shd w:fill="141414" w:val="clear"/>
          <w:rtl w:val="0"/>
        </w:rPr>
        <w:t xml:space="preserve">[</w:t>
      </w:r>
    </w:p>
    <w:p w:rsidR="00000000" w:rsidDel="00000000" w:rsidP="00000000" w:rsidRDefault="00000000" w:rsidRPr="00000000">
      <w:pPr>
        <w:contextualSpacing w:val="0"/>
      </w:pPr>
      <w:r w:rsidDel="00000000" w:rsidR="00000000" w:rsidRPr="00000000">
        <w:rPr>
          <w:color w:val="f8f8f8"/>
          <w:sz w:val="20"/>
          <w:szCs w:val="20"/>
          <w:shd w:fill="141414" w:val="clear"/>
          <w:rtl w:val="0"/>
        </w:rPr>
        <w:t xml:space="preserve">                   </w:t>
      </w:r>
      <w:r w:rsidDel="00000000" w:rsidR="00000000" w:rsidRPr="00000000">
        <w:rPr>
          <w:color w:val="8f9d6a"/>
          <w:sz w:val="20"/>
          <w:szCs w:val="20"/>
          <w:shd w:fill="141414" w:val="clear"/>
          <w:rtl w:val="0"/>
        </w:rPr>
        <w:t xml:space="preserve">"angular/angular.min.js"</w:t>
      </w:r>
      <w:r w:rsidDel="00000000" w:rsidR="00000000" w:rsidRPr="00000000">
        <w:rPr>
          <w:color w:val="cc7832"/>
          <w:sz w:val="20"/>
          <w:szCs w:val="20"/>
          <w:shd w:fill="141414" w:val="clear"/>
          <w:rtl w:val="0"/>
        </w:rPr>
        <w:t xml:space="preserve">,</w:t>
      </w:r>
    </w:p>
    <w:p w:rsidR="00000000" w:rsidDel="00000000" w:rsidP="00000000" w:rsidRDefault="00000000" w:rsidRPr="00000000">
      <w:pPr>
        <w:contextualSpacing w:val="0"/>
      </w:pPr>
      <w:r w:rsidDel="00000000" w:rsidR="00000000" w:rsidRPr="00000000">
        <w:rPr>
          <w:color w:val="cc7832"/>
          <w:sz w:val="20"/>
          <w:szCs w:val="20"/>
          <w:shd w:fill="141414" w:val="clear"/>
          <w:rtl w:val="0"/>
        </w:rPr>
        <w:t xml:space="preserve">                   </w:t>
      </w:r>
      <w:r w:rsidDel="00000000" w:rsidR="00000000" w:rsidRPr="00000000">
        <w:rPr>
          <w:color w:val="8f9d6a"/>
          <w:sz w:val="20"/>
          <w:szCs w:val="20"/>
          <w:shd w:fill="141414" w:val="clear"/>
          <w:rtl w:val="0"/>
        </w:rPr>
        <w:t xml:space="preserve">"angular/angular.min.js.map"</w:t>
      </w:r>
      <w:r w:rsidDel="00000000" w:rsidR="00000000" w:rsidRPr="00000000">
        <w:rPr>
          <w:color w:val="cc7832"/>
          <w:sz w:val="20"/>
          <w:szCs w:val="20"/>
          <w:shd w:fill="141414" w:val="clear"/>
          <w:rtl w:val="0"/>
        </w:rPr>
        <w:t xml:space="preserve">,</w:t>
      </w:r>
    </w:p>
    <w:p w:rsidR="00000000" w:rsidDel="00000000" w:rsidP="00000000" w:rsidRDefault="00000000" w:rsidRPr="00000000">
      <w:pPr>
        <w:contextualSpacing w:val="0"/>
      </w:pPr>
      <w:r w:rsidDel="00000000" w:rsidR="00000000" w:rsidRPr="00000000">
        <w:rPr>
          <w:color w:val="cc7832"/>
          <w:sz w:val="20"/>
          <w:szCs w:val="20"/>
          <w:shd w:fill="141414" w:val="clear"/>
          <w:rtl w:val="0"/>
        </w:rPr>
        <w:t xml:space="preserve">                   </w:t>
      </w:r>
      <w:r w:rsidDel="00000000" w:rsidR="00000000" w:rsidRPr="00000000">
        <w:rPr>
          <w:color w:val="8f9d6a"/>
          <w:sz w:val="20"/>
          <w:szCs w:val="20"/>
          <w:shd w:fill="141414" w:val="clear"/>
          <w:rtl w:val="0"/>
        </w:rPr>
        <w:t xml:space="preserve">"angular/angular-csp.css"</w:t>
      </w:r>
    </w:p>
    <w:p w:rsidR="00000000" w:rsidDel="00000000" w:rsidP="00000000" w:rsidRDefault="00000000" w:rsidRPr="00000000">
      <w:pPr>
        <w:contextualSpacing w:val="0"/>
      </w:pPr>
      <w:r w:rsidDel="00000000" w:rsidR="00000000" w:rsidRPr="00000000">
        <w:rPr>
          <w:color w:val="8f9d6a"/>
          <w:sz w:val="20"/>
          <w:szCs w:val="20"/>
          <w:shd w:fill="141414" w:val="clear"/>
          <w:rtl w:val="0"/>
        </w:rPr>
        <w:t xml:space="preserve">               </w:t>
      </w:r>
      <w:r w:rsidDel="00000000" w:rsidR="00000000" w:rsidRPr="00000000">
        <w:rPr>
          <w:color w:val="f8f8f8"/>
          <w:sz w:val="20"/>
          <w:szCs w:val="20"/>
          <w:shd w:fill="141414" w:val="clear"/>
          <w:rtl w:val="0"/>
        </w:rPr>
        <w:t xml:space="preserve">]</w:t>
      </w:r>
      <w:r w:rsidDel="00000000" w:rsidR="00000000" w:rsidRPr="00000000">
        <w:rPr>
          <w:color w:val="cc7832"/>
          <w:sz w:val="20"/>
          <w:szCs w:val="20"/>
          <w:shd w:fill="141414" w:val="clear"/>
          <w:rtl w:val="0"/>
        </w:rPr>
        <w:t xml:space="preserve">,</w:t>
      </w:r>
    </w:p>
    <w:p w:rsidR="00000000" w:rsidDel="00000000" w:rsidP="00000000" w:rsidRDefault="00000000" w:rsidRPr="00000000">
      <w:pPr>
        <w:contextualSpacing w:val="0"/>
      </w:pPr>
      <w:r w:rsidDel="00000000" w:rsidR="00000000" w:rsidRPr="00000000">
        <w:rPr>
          <w:color w:val="cc7832"/>
          <w:sz w:val="20"/>
          <w:szCs w:val="20"/>
          <w:shd w:fill="141414" w:val="clear"/>
          <w:rtl w:val="0"/>
        </w:rPr>
        <w:t xml:space="preserve">               </w:t>
      </w:r>
      <w:r w:rsidDel="00000000" w:rsidR="00000000" w:rsidRPr="00000000">
        <w:rPr>
          <w:color w:val="7587a6"/>
          <w:sz w:val="20"/>
          <w:szCs w:val="20"/>
          <w:shd w:fill="141414" w:val="clear"/>
          <w:rtl w:val="0"/>
        </w:rPr>
        <w:t xml:space="preserve">"dest"</w:t>
      </w:r>
      <w:r w:rsidDel="00000000" w:rsidR="00000000" w:rsidRPr="00000000">
        <w:rPr>
          <w:color w:val="cda869"/>
          <w:sz w:val="20"/>
          <w:szCs w:val="20"/>
          <w:shd w:fill="141414" w:val="clear"/>
          <w:rtl w:val="0"/>
        </w:rPr>
        <w:t xml:space="preserve">: </w:t>
      </w:r>
      <w:r w:rsidDel="00000000" w:rsidR="00000000" w:rsidRPr="00000000">
        <w:rPr>
          <w:color w:val="8f9d6a"/>
          <w:sz w:val="20"/>
          <w:szCs w:val="20"/>
          <w:shd w:fill="141414" w:val="clear"/>
          <w:rtl w:val="0"/>
        </w:rPr>
        <w:t xml:space="preserve">"server/public/vendor/"</w:t>
      </w:r>
    </w:p>
    <w:p w:rsidR="00000000" w:rsidDel="00000000" w:rsidP="00000000" w:rsidRDefault="00000000" w:rsidRPr="00000000">
      <w:pPr>
        <w:contextualSpacing w:val="0"/>
      </w:pPr>
      <w:r w:rsidDel="00000000" w:rsidR="00000000" w:rsidRPr="00000000">
        <w:rPr>
          <w:color w:val="8f9d6a"/>
          <w:sz w:val="20"/>
          <w:szCs w:val="20"/>
          <w:shd w:fill="141414" w:val="clear"/>
          <w:rtl w:val="0"/>
        </w:rPr>
        <w:t xml:space="preserve">           </w:t>
      </w:r>
      <w:r w:rsidDel="00000000" w:rsidR="00000000" w:rsidRPr="00000000">
        <w:rPr>
          <w:color w:val="f8f8f8"/>
          <w:sz w:val="20"/>
          <w:szCs w:val="20"/>
          <w:shd w:fill="141414" w:val="clear"/>
          <w:rtl w:val="0"/>
        </w:rPr>
        <w:t xml:space="preserve">}</w:t>
      </w:r>
    </w:p>
    <w:p w:rsidR="00000000" w:rsidDel="00000000" w:rsidP="00000000" w:rsidRDefault="00000000" w:rsidRPr="00000000">
      <w:pPr>
        <w:contextualSpacing w:val="0"/>
      </w:pPr>
      <w:r w:rsidDel="00000000" w:rsidR="00000000" w:rsidRPr="00000000">
        <w:rPr>
          <w:color w:val="f8f8f8"/>
          <w:sz w:val="20"/>
          <w:szCs w:val="20"/>
          <w:shd w:fill="141414" w:val="clear"/>
          <w:rtl w:val="0"/>
        </w:rPr>
        <w:t xml:space="preserve">       }</w:t>
      </w:r>
    </w:p>
    <w:p w:rsidR="00000000" w:rsidDel="00000000" w:rsidP="00000000" w:rsidRDefault="00000000" w:rsidRPr="00000000">
      <w:pPr>
        <w:contextualSpacing w:val="0"/>
      </w:pPr>
      <w:r w:rsidDel="00000000" w:rsidR="00000000" w:rsidRPr="00000000">
        <w:rPr>
          <w:color w:val="f8f8f8"/>
          <w:sz w:val="20"/>
          <w:szCs w:val="20"/>
          <w:shd w:fill="141414" w:val="clear"/>
          <w:rtl w:val="0"/>
        </w:rPr>
        <w:t xml:space="preserve">   })</w:t>
      </w:r>
      <w:r w:rsidDel="00000000" w:rsidR="00000000" w:rsidRPr="00000000">
        <w:rPr>
          <w:color w:val="cc7832"/>
          <w:sz w:val="20"/>
          <w:szCs w:val="20"/>
          <w:shd w:fill="141414"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cc7832"/>
          <w:sz w:val="20"/>
          <w:szCs w:val="20"/>
          <w:shd w:fill="141414" w:val="clear"/>
          <w:rtl w:val="0"/>
        </w:rPr>
        <w:t xml:space="preserve">   </w:t>
      </w:r>
      <w:r w:rsidDel="00000000" w:rsidR="00000000" w:rsidRPr="00000000">
        <w:rPr>
          <w:color w:val="7587a6"/>
          <w:sz w:val="20"/>
          <w:szCs w:val="20"/>
          <w:shd w:fill="141414" w:val="clear"/>
          <w:rtl w:val="0"/>
        </w:rPr>
        <w:t xml:space="preserve">grunt</w:t>
      </w:r>
      <w:r w:rsidDel="00000000" w:rsidR="00000000" w:rsidRPr="00000000">
        <w:rPr>
          <w:color w:val="f8f8f8"/>
          <w:sz w:val="20"/>
          <w:szCs w:val="20"/>
          <w:shd w:fill="141414" w:val="clear"/>
          <w:rtl w:val="0"/>
        </w:rPr>
        <w:t xml:space="preserve">.</w:t>
      </w:r>
      <w:r w:rsidDel="00000000" w:rsidR="00000000" w:rsidRPr="00000000">
        <w:rPr>
          <w:color w:val="979748"/>
          <w:sz w:val="20"/>
          <w:szCs w:val="20"/>
          <w:shd w:fill="141414" w:val="clear"/>
          <w:rtl w:val="0"/>
        </w:rPr>
        <w:t xml:space="preserve">loadNpmTasks</w:t>
      </w:r>
      <w:r w:rsidDel="00000000" w:rsidR="00000000" w:rsidRPr="00000000">
        <w:rPr>
          <w:color w:val="f8f8f8"/>
          <w:sz w:val="20"/>
          <w:szCs w:val="20"/>
          <w:shd w:fill="141414" w:val="clear"/>
          <w:rtl w:val="0"/>
        </w:rPr>
        <w:t xml:space="preserve">(</w:t>
      </w:r>
      <w:r w:rsidDel="00000000" w:rsidR="00000000" w:rsidRPr="00000000">
        <w:rPr>
          <w:color w:val="8f9d6a"/>
          <w:sz w:val="20"/>
          <w:szCs w:val="20"/>
          <w:shd w:fill="141414" w:val="clear"/>
          <w:rtl w:val="0"/>
        </w:rPr>
        <w:t xml:space="preserve">'grunt-contrib-copy'</w:t>
      </w:r>
      <w:r w:rsidDel="00000000" w:rsidR="00000000" w:rsidRPr="00000000">
        <w:rPr>
          <w:color w:val="f8f8f8"/>
          <w:sz w:val="20"/>
          <w:szCs w:val="20"/>
          <w:shd w:fill="141414" w:val="clear"/>
          <w:rtl w:val="0"/>
        </w:rPr>
        <w:t xml:space="preserve">)</w:t>
      </w:r>
      <w:r w:rsidDel="00000000" w:rsidR="00000000" w:rsidRPr="00000000">
        <w:rPr>
          <w:color w:val="cc7832"/>
          <w:sz w:val="20"/>
          <w:szCs w:val="20"/>
          <w:shd w:fill="141414" w:val="clear"/>
          <w:rtl w:val="0"/>
        </w:rPr>
        <w:t xml:space="preserve">;</w:t>
      </w:r>
    </w:p>
    <w:p w:rsidR="00000000" w:rsidDel="00000000" w:rsidP="00000000" w:rsidRDefault="00000000" w:rsidRPr="00000000">
      <w:pPr>
        <w:contextualSpacing w:val="0"/>
      </w:pPr>
      <w:r w:rsidDel="00000000" w:rsidR="00000000" w:rsidRPr="00000000">
        <w:rPr>
          <w:color w:val="cc7832"/>
          <w:sz w:val="20"/>
          <w:szCs w:val="20"/>
          <w:shd w:fill="141414" w:val="clear"/>
          <w:rtl w:val="0"/>
        </w:rPr>
        <w:t xml:space="preserve">   </w:t>
      </w:r>
      <w:r w:rsidDel="00000000" w:rsidR="00000000" w:rsidRPr="00000000">
        <w:rPr>
          <w:color w:val="7587a6"/>
          <w:sz w:val="20"/>
          <w:szCs w:val="20"/>
          <w:shd w:fill="141414" w:val="clear"/>
          <w:rtl w:val="0"/>
        </w:rPr>
        <w:t xml:space="preserve">grunt</w:t>
      </w:r>
      <w:r w:rsidDel="00000000" w:rsidR="00000000" w:rsidRPr="00000000">
        <w:rPr>
          <w:color w:val="f8f8f8"/>
          <w:sz w:val="20"/>
          <w:szCs w:val="20"/>
          <w:shd w:fill="141414" w:val="clear"/>
          <w:rtl w:val="0"/>
        </w:rPr>
        <w:t xml:space="preserve">.</w:t>
      </w:r>
      <w:r w:rsidDel="00000000" w:rsidR="00000000" w:rsidRPr="00000000">
        <w:rPr>
          <w:color w:val="979748"/>
          <w:sz w:val="20"/>
          <w:szCs w:val="20"/>
          <w:shd w:fill="141414" w:val="clear"/>
          <w:rtl w:val="0"/>
        </w:rPr>
        <w:t xml:space="preserve">loadNpmTasks</w:t>
      </w:r>
      <w:r w:rsidDel="00000000" w:rsidR="00000000" w:rsidRPr="00000000">
        <w:rPr>
          <w:color w:val="f8f8f8"/>
          <w:sz w:val="20"/>
          <w:szCs w:val="20"/>
          <w:shd w:fill="141414" w:val="clear"/>
          <w:rtl w:val="0"/>
        </w:rPr>
        <w:t xml:space="preserve">(</w:t>
      </w:r>
      <w:r w:rsidDel="00000000" w:rsidR="00000000" w:rsidRPr="00000000">
        <w:rPr>
          <w:color w:val="8f9d6a"/>
          <w:sz w:val="20"/>
          <w:szCs w:val="20"/>
          <w:shd w:fill="141414" w:val="clear"/>
          <w:rtl w:val="0"/>
        </w:rPr>
        <w:t xml:space="preserve">'grunt-contrib-uglify'</w:t>
      </w:r>
      <w:r w:rsidDel="00000000" w:rsidR="00000000" w:rsidRPr="00000000">
        <w:rPr>
          <w:color w:val="f8f8f8"/>
          <w:sz w:val="20"/>
          <w:szCs w:val="20"/>
          <w:shd w:fill="141414" w:val="clear"/>
          <w:rtl w:val="0"/>
        </w:rPr>
        <w:t xml:space="preserve">)</w:t>
      </w:r>
      <w:r w:rsidDel="00000000" w:rsidR="00000000" w:rsidRPr="00000000">
        <w:rPr>
          <w:color w:val="cc7832"/>
          <w:sz w:val="20"/>
          <w:szCs w:val="20"/>
          <w:shd w:fill="141414"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cc7832"/>
          <w:sz w:val="20"/>
          <w:szCs w:val="20"/>
          <w:shd w:fill="141414" w:val="clear"/>
          <w:rtl w:val="0"/>
        </w:rPr>
        <w:t xml:space="preserve">   </w:t>
      </w:r>
      <w:r w:rsidDel="00000000" w:rsidR="00000000" w:rsidRPr="00000000">
        <w:rPr>
          <w:i w:val="1"/>
          <w:color w:val="5f5a60"/>
          <w:sz w:val="20"/>
          <w:szCs w:val="20"/>
          <w:shd w:fill="141414" w:val="clear"/>
          <w:rtl w:val="0"/>
        </w:rPr>
        <w:t xml:space="preserve">// Default task(s).</w:t>
      </w:r>
    </w:p>
    <w:p w:rsidR="00000000" w:rsidDel="00000000" w:rsidP="00000000" w:rsidRDefault="00000000" w:rsidRPr="00000000">
      <w:pPr>
        <w:contextualSpacing w:val="0"/>
      </w:pPr>
      <w:r w:rsidDel="00000000" w:rsidR="00000000" w:rsidRPr="00000000">
        <w:rPr>
          <w:i w:val="1"/>
          <w:color w:val="5f5a60"/>
          <w:sz w:val="20"/>
          <w:szCs w:val="20"/>
          <w:shd w:fill="141414" w:val="clear"/>
          <w:rtl w:val="0"/>
        </w:rPr>
        <w:t xml:space="preserve">   </w:t>
      </w:r>
      <w:r w:rsidDel="00000000" w:rsidR="00000000" w:rsidRPr="00000000">
        <w:rPr>
          <w:color w:val="7587a6"/>
          <w:sz w:val="20"/>
          <w:szCs w:val="20"/>
          <w:shd w:fill="141414" w:val="clear"/>
          <w:rtl w:val="0"/>
        </w:rPr>
        <w:t xml:space="preserve">grunt</w:t>
      </w:r>
      <w:r w:rsidDel="00000000" w:rsidR="00000000" w:rsidRPr="00000000">
        <w:rPr>
          <w:color w:val="f8f8f8"/>
          <w:sz w:val="20"/>
          <w:szCs w:val="20"/>
          <w:shd w:fill="141414" w:val="clear"/>
          <w:rtl w:val="0"/>
        </w:rPr>
        <w:t xml:space="preserve">.</w:t>
      </w:r>
      <w:r w:rsidDel="00000000" w:rsidR="00000000" w:rsidRPr="00000000">
        <w:rPr>
          <w:color w:val="979748"/>
          <w:sz w:val="20"/>
          <w:szCs w:val="20"/>
          <w:shd w:fill="141414" w:val="clear"/>
          <w:rtl w:val="0"/>
        </w:rPr>
        <w:t xml:space="preserve">registerTask</w:t>
      </w:r>
      <w:r w:rsidDel="00000000" w:rsidR="00000000" w:rsidRPr="00000000">
        <w:rPr>
          <w:color w:val="f8f8f8"/>
          <w:sz w:val="20"/>
          <w:szCs w:val="20"/>
          <w:shd w:fill="141414" w:val="clear"/>
          <w:rtl w:val="0"/>
        </w:rPr>
        <w:t xml:space="preserve">(</w:t>
      </w:r>
      <w:r w:rsidDel="00000000" w:rsidR="00000000" w:rsidRPr="00000000">
        <w:rPr>
          <w:color w:val="8f9d6a"/>
          <w:sz w:val="20"/>
          <w:szCs w:val="20"/>
          <w:shd w:fill="141414" w:val="clear"/>
          <w:rtl w:val="0"/>
        </w:rPr>
        <w:t xml:space="preserve">'default'</w:t>
      </w:r>
      <w:r w:rsidDel="00000000" w:rsidR="00000000" w:rsidRPr="00000000">
        <w:rPr>
          <w:color w:val="cc7832"/>
          <w:sz w:val="20"/>
          <w:szCs w:val="20"/>
          <w:shd w:fill="141414" w:val="clear"/>
          <w:rtl w:val="0"/>
        </w:rPr>
        <w:t xml:space="preserve">, </w:t>
      </w:r>
      <w:r w:rsidDel="00000000" w:rsidR="00000000" w:rsidRPr="00000000">
        <w:rPr>
          <w:color w:val="f8f8f8"/>
          <w:sz w:val="20"/>
          <w:szCs w:val="20"/>
          <w:shd w:fill="141414" w:val="clear"/>
          <w:rtl w:val="0"/>
        </w:rPr>
        <w:t xml:space="preserve">[</w:t>
      </w:r>
      <w:r w:rsidDel="00000000" w:rsidR="00000000" w:rsidRPr="00000000">
        <w:rPr>
          <w:color w:val="8f9d6a"/>
          <w:sz w:val="20"/>
          <w:szCs w:val="20"/>
          <w:shd w:fill="141414" w:val="clear"/>
          <w:rtl w:val="0"/>
        </w:rPr>
        <w:t xml:space="preserve">'copy'</w:t>
      </w:r>
      <w:r w:rsidDel="00000000" w:rsidR="00000000" w:rsidRPr="00000000">
        <w:rPr>
          <w:color w:val="cc7832"/>
          <w:sz w:val="20"/>
          <w:szCs w:val="20"/>
          <w:shd w:fill="141414" w:val="clear"/>
          <w:rtl w:val="0"/>
        </w:rPr>
        <w:t xml:space="preserve">, </w:t>
      </w:r>
      <w:r w:rsidDel="00000000" w:rsidR="00000000" w:rsidRPr="00000000">
        <w:rPr>
          <w:color w:val="8f9d6a"/>
          <w:sz w:val="20"/>
          <w:szCs w:val="20"/>
          <w:shd w:fill="141414" w:val="clear"/>
          <w:rtl w:val="0"/>
        </w:rPr>
        <w:t xml:space="preserve">'uglify'</w:t>
      </w:r>
      <w:r w:rsidDel="00000000" w:rsidR="00000000" w:rsidRPr="00000000">
        <w:rPr>
          <w:color w:val="f8f8f8"/>
          <w:sz w:val="20"/>
          <w:szCs w:val="20"/>
          <w:shd w:fill="141414" w:val="clear"/>
          <w:rtl w:val="0"/>
        </w:rPr>
        <w:t xml:space="preserve">])</w:t>
      </w:r>
      <w:r w:rsidDel="00000000" w:rsidR="00000000" w:rsidRPr="00000000">
        <w:rPr>
          <w:color w:val="cc7832"/>
          <w:sz w:val="20"/>
          <w:szCs w:val="20"/>
          <w:shd w:fill="141414"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8f8f8"/>
          <w:sz w:val="20"/>
          <w:szCs w:val="20"/>
          <w:shd w:fill="141414" w:val="clear"/>
          <w:rtl w:val="0"/>
        </w:rPr>
        <w:t xml:space="preserve">}</w:t>
      </w:r>
      <w:r w:rsidDel="00000000" w:rsidR="00000000" w:rsidRPr="00000000">
        <w:rPr>
          <w:color w:val="cc7832"/>
          <w:sz w:val="20"/>
          <w:szCs w:val="20"/>
          <w:shd w:fill="141414" w:val="clear"/>
          <w:rtl w:val="0"/>
        </w:rPr>
        <w:t xml:space="preserve">;</w:t>
      </w:r>
    </w:p>
    <w:p w:rsidR="00000000" w:rsidDel="00000000" w:rsidP="00000000" w:rsidRDefault="00000000" w:rsidRPr="00000000">
      <w:pPr>
        <w:contextualSpacing w:val="0"/>
      </w:pPr>
      <w:r w:rsidDel="00000000" w:rsidR="00000000" w:rsidRPr="00000000">
        <w:drawing>
          <wp:inline distB="114300" distT="114300" distL="114300" distR="114300">
            <wp:extent cx="5943600" cy="4051300"/>
            <wp:effectExtent b="0" l="0" r="0" t="0"/>
            <wp:docPr descr="Screen Shot 2015-08-05 at 3.34.00 PM.png" id="1" name="image02.png"/>
            <a:graphic>
              <a:graphicData uri="http://schemas.openxmlformats.org/drawingml/2006/picture">
                <pic:pic>
                  <pic:nvPicPr>
                    <pic:cNvPr descr="Screen Shot 2015-08-05 at 3.34.00 PM.png" id="0" name="image02.png"/>
                    <pic:cNvPicPr preferRelativeResize="0"/>
                  </pic:nvPicPr>
                  <pic:blipFill>
                    <a:blip r:embed="rId7"/>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our configuration file for Grunt. It starts with the Grunt.init (which stand for initialization) where we pass in an object. First we will reference the package.json file we need for the configuration. This is important, because you can see where we are specifying the Uglify options, we use that pkg reference. In the build options of Uglify, you can see where it references the start point and the destinations point. Basically, “where do I start? And where do I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Down in the Copy options, you will see ‘cwd’, which stands for ‘Current Working Directory’. Here it copies the information out, then writes it to the needed directory. Specifically for Angular as that is our core to our Client side code experience.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Down in the .loadNpmTasks, we register the tasks we need when we run Grunt. That is the short of it. Basically, Grunt is doing a ton of automation for us in terms of copying and moving files. It will also minimize our code in the case with Uglify so it is more web friendly when it gets to the client. </w:t>
      </w:r>
    </w:p>
    <w:p w:rsidR="00000000" w:rsidDel="00000000" w:rsidP="00000000" w:rsidRDefault="00000000" w:rsidRPr="00000000">
      <w:pPr>
        <w:pStyle w:val="Heading3"/>
        <w:contextualSpacing w:val="0"/>
      </w:pPr>
      <w:bookmarkStart w:colFirst="0" w:colLast="0" w:name="h.8udg3thfjf8j" w:id="33"/>
      <w:bookmarkEnd w:id="33"/>
      <w:r w:rsidDel="00000000" w:rsidR="00000000" w:rsidRPr="00000000">
        <w:rPr>
          <w:rtl w:val="0"/>
        </w:rPr>
        <w:t xml:space="preserve">Add client directory and supporting files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make just a couple last additions before we use Grunt. First, in your root directory, add a ‘client’ folder. In that folder, add an ‘app.js’ file. Keep it empty for now.</w:t>
      </w:r>
    </w:p>
    <w:p w:rsidR="00000000" w:rsidDel="00000000" w:rsidP="00000000" w:rsidRDefault="00000000" w:rsidRPr="00000000">
      <w:pPr>
        <w:pStyle w:val="Heading3"/>
        <w:contextualSpacing w:val="0"/>
      </w:pPr>
      <w:bookmarkStart w:colFirst="0" w:colLast="0" w:name="h.spfjstrsthr1" w:id="34"/>
      <w:bookmarkEnd w:id="34"/>
      <w:r w:rsidDel="00000000" w:rsidR="00000000" w:rsidRPr="00000000">
        <w:rPr>
          <w:rtl w:val="0"/>
        </w:rPr>
        <w:t xml:space="preserve">Run grunt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deep dive Grunt in the near future, so for now, just briefly understand what it is doing. I think in order to do that though, we need to see it in action. Take a look at your ‘assets’ and ‘vendor’ folder. Nothing in there. Now let’s go to the command line and enter:</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rtl w:val="0"/>
        </w:rPr>
        <w:t xml:space="preserve">grunt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check out those folders! Yahtzee! Files we can use client side! You will see in the assets file, we have a minified version of the app.js client side code (which is currently empty!) and then in the vendor file, we have minified versions of Angular. Not that much will be changed, but let’s go ahead and create some peace of mind. Start up your server and hit it with your browser. Nothing should be different (which, no news is good news!), so we know we are ready to move on.</w:t>
      </w:r>
    </w:p>
    <w:p w:rsidR="00000000" w:rsidDel="00000000" w:rsidP="00000000" w:rsidRDefault="00000000" w:rsidRPr="00000000">
      <w:pPr>
        <w:pStyle w:val="Heading2"/>
        <w:contextualSpacing w:val="0"/>
      </w:pPr>
      <w:bookmarkStart w:colFirst="0" w:colLast="0" w:name="h.anh4rdfeqi8h" w:id="35"/>
      <w:bookmarkEnd w:id="35"/>
      <w:r w:rsidDel="00000000" w:rsidR="00000000" w:rsidRPr="00000000">
        <w:rPr>
          <w:rtl w:val="0"/>
        </w:rPr>
        <w:t xml:space="preserve">Include Angular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that we have fancy build processes and Angular, let’s go ahead and start hooking up Angular. In our </w:t>
      </w:r>
      <w:r w:rsidDel="00000000" w:rsidR="00000000" w:rsidRPr="00000000">
        <w:rPr>
          <w:b w:val="1"/>
          <w:rtl w:val="0"/>
        </w:rPr>
        <w:t xml:space="preserve">server-side app.js</w:t>
      </w:r>
      <w:r w:rsidDel="00000000" w:rsidR="00000000" w:rsidRPr="00000000">
        <w:rPr>
          <w:rtl w:val="0"/>
        </w:rPr>
        <w:t xml:space="preserve"> file, require path, and add the following line to serve the static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3c763"/>
          <w:sz w:val="24"/>
          <w:szCs w:val="24"/>
          <w:shd w:fill="1e1e1e" w:val="clear"/>
          <w:rtl w:val="0"/>
        </w:rPr>
        <w:t xml:space="preserve">var </w:t>
      </w:r>
      <w:r w:rsidDel="00000000" w:rsidR="00000000" w:rsidRPr="00000000">
        <w:rPr>
          <w:color w:val="e0e2e4"/>
          <w:sz w:val="24"/>
          <w:szCs w:val="24"/>
          <w:shd w:fill="1e1e1e" w:val="clear"/>
          <w:rtl w:val="0"/>
        </w:rPr>
        <w:t xml:space="preserve">path </w:t>
      </w:r>
      <w:r w:rsidDel="00000000" w:rsidR="00000000" w:rsidRPr="00000000">
        <w:rPr>
          <w:color w:val="e8e2b7"/>
          <w:sz w:val="24"/>
          <w:szCs w:val="24"/>
          <w:shd w:fill="1e1e1e" w:val="clear"/>
          <w:rtl w:val="0"/>
        </w:rPr>
        <w:t xml:space="preserve">= </w:t>
      </w:r>
      <w:r w:rsidDel="00000000" w:rsidR="00000000" w:rsidRPr="00000000">
        <w:rPr>
          <w:color w:val="678cb1"/>
          <w:sz w:val="24"/>
          <w:szCs w:val="24"/>
          <w:shd w:fill="1e1e1e" w:val="clear"/>
          <w:rtl w:val="0"/>
        </w:rPr>
        <w:t xml:space="preserve">require</w:t>
      </w:r>
      <w:r w:rsidDel="00000000" w:rsidR="00000000" w:rsidRPr="00000000">
        <w:rPr>
          <w:color w:val="e8e2b7"/>
          <w:sz w:val="24"/>
          <w:szCs w:val="24"/>
          <w:shd w:fill="1e1e1e" w:val="clear"/>
          <w:rtl w:val="0"/>
        </w:rPr>
        <w:t xml:space="preserve">(</w:t>
      </w:r>
      <w:r w:rsidDel="00000000" w:rsidR="00000000" w:rsidRPr="00000000">
        <w:rPr>
          <w:color w:val="ec7600"/>
          <w:sz w:val="24"/>
          <w:szCs w:val="24"/>
          <w:shd w:fill="1e1e1e" w:val="clear"/>
          <w:rtl w:val="0"/>
        </w:rPr>
        <w:t xml:space="preserve">'path'</w:t>
      </w:r>
      <w:r w:rsidDel="00000000" w:rsidR="00000000" w:rsidRPr="00000000">
        <w:rPr>
          <w:color w:val="e8e2b7"/>
          <w:sz w:val="24"/>
          <w:szCs w:val="24"/>
          <w:shd w:fill="1e1e1e"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e0e2e4"/>
          <w:sz w:val="24"/>
          <w:szCs w:val="24"/>
          <w:shd w:fill="1e1e1e" w:val="clear"/>
          <w:rtl w:val="0"/>
        </w:rPr>
        <w:t xml:space="preserve">app</w:t>
      </w:r>
      <w:r w:rsidDel="00000000" w:rsidR="00000000" w:rsidRPr="00000000">
        <w:rPr>
          <w:color w:val="e8e2b7"/>
          <w:sz w:val="24"/>
          <w:szCs w:val="24"/>
          <w:shd w:fill="1e1e1e" w:val="clear"/>
          <w:rtl w:val="0"/>
        </w:rPr>
        <w:t xml:space="preserve">.</w:t>
      </w:r>
      <w:r w:rsidDel="00000000" w:rsidR="00000000" w:rsidRPr="00000000">
        <w:rPr>
          <w:color w:val="678cb1"/>
          <w:sz w:val="24"/>
          <w:szCs w:val="24"/>
          <w:shd w:fill="1e1e1e" w:val="clear"/>
          <w:rtl w:val="0"/>
        </w:rPr>
        <w:t xml:space="preserve">use</w:t>
      </w:r>
      <w:r w:rsidDel="00000000" w:rsidR="00000000" w:rsidRPr="00000000">
        <w:rPr>
          <w:color w:val="e8e2b7"/>
          <w:sz w:val="24"/>
          <w:szCs w:val="24"/>
          <w:shd w:fill="1e1e1e" w:val="clear"/>
          <w:rtl w:val="0"/>
        </w:rPr>
        <w:t xml:space="preserve">(</w:t>
      </w:r>
      <w:r w:rsidDel="00000000" w:rsidR="00000000" w:rsidRPr="00000000">
        <w:rPr>
          <w:color w:val="e0e2e4"/>
          <w:sz w:val="24"/>
          <w:szCs w:val="24"/>
          <w:shd w:fill="1e1e1e" w:val="clear"/>
          <w:rtl w:val="0"/>
        </w:rPr>
        <w:t xml:space="preserve">express</w:t>
      </w:r>
      <w:r w:rsidDel="00000000" w:rsidR="00000000" w:rsidRPr="00000000">
        <w:rPr>
          <w:color w:val="e8e2b7"/>
          <w:sz w:val="24"/>
          <w:szCs w:val="24"/>
          <w:shd w:fill="1e1e1e" w:val="clear"/>
          <w:rtl w:val="0"/>
        </w:rPr>
        <w:t xml:space="preserve">.</w:t>
      </w:r>
      <w:r w:rsidDel="00000000" w:rsidR="00000000" w:rsidRPr="00000000">
        <w:rPr>
          <w:color w:val="678cb1"/>
          <w:sz w:val="24"/>
          <w:szCs w:val="24"/>
          <w:shd w:fill="1e1e1e" w:val="clear"/>
          <w:rtl w:val="0"/>
        </w:rPr>
        <w:t xml:space="preserve">static</w:t>
      </w:r>
      <w:r w:rsidDel="00000000" w:rsidR="00000000" w:rsidRPr="00000000">
        <w:rPr>
          <w:color w:val="e8e2b7"/>
          <w:sz w:val="24"/>
          <w:szCs w:val="24"/>
          <w:shd w:fill="1e1e1e" w:val="clear"/>
          <w:rtl w:val="0"/>
        </w:rPr>
        <w:t xml:space="preserve">(</w:t>
      </w:r>
      <w:r w:rsidDel="00000000" w:rsidR="00000000" w:rsidRPr="00000000">
        <w:rPr>
          <w:color w:val="e0e2e4"/>
          <w:sz w:val="24"/>
          <w:szCs w:val="24"/>
          <w:shd w:fill="1e1e1e" w:val="clear"/>
          <w:rtl w:val="0"/>
        </w:rPr>
        <w:t xml:space="preserve">path</w:t>
      </w:r>
      <w:r w:rsidDel="00000000" w:rsidR="00000000" w:rsidRPr="00000000">
        <w:rPr>
          <w:color w:val="e8e2b7"/>
          <w:sz w:val="24"/>
          <w:szCs w:val="24"/>
          <w:shd w:fill="1e1e1e" w:val="clear"/>
          <w:rtl w:val="0"/>
        </w:rPr>
        <w:t xml:space="preserve">.</w:t>
      </w:r>
      <w:r w:rsidDel="00000000" w:rsidR="00000000" w:rsidRPr="00000000">
        <w:rPr>
          <w:color w:val="678cb1"/>
          <w:sz w:val="24"/>
          <w:szCs w:val="24"/>
          <w:shd w:fill="1e1e1e" w:val="clear"/>
          <w:rtl w:val="0"/>
        </w:rPr>
        <w:t xml:space="preserve">join</w:t>
      </w:r>
      <w:commentRangeStart w:id="3"/>
      <w:r w:rsidDel="00000000" w:rsidR="00000000" w:rsidRPr="00000000">
        <w:rPr>
          <w:color w:val="e8e2b7"/>
          <w:sz w:val="24"/>
          <w:szCs w:val="24"/>
          <w:shd w:fill="1e1e1e" w:val="clear"/>
          <w:rtl w:val="0"/>
        </w:rPr>
        <w:t xml:space="preserve">(</w:t>
      </w:r>
      <w:r w:rsidDel="00000000" w:rsidR="00000000" w:rsidRPr="00000000">
        <w:rPr>
          <w:color w:val="eeeeee"/>
          <w:sz w:val="24"/>
          <w:szCs w:val="24"/>
          <w:shd w:fill="1e1e1e" w:val="clear"/>
          <w:rtl w:val="0"/>
        </w:rPr>
        <w:t xml:space="preserve">__dirname</w:t>
      </w:r>
      <w:r w:rsidDel="00000000" w:rsidR="00000000" w:rsidRPr="00000000">
        <w:rPr>
          <w:color w:val="e8e2b7"/>
          <w:sz w:val="24"/>
          <w:szCs w:val="24"/>
          <w:shd w:fill="1e1e1e" w:val="clear"/>
          <w:rtl w:val="0"/>
        </w:rPr>
        <w:t xml:space="preserve">, </w:t>
      </w:r>
      <w:r w:rsidDel="00000000" w:rsidR="00000000" w:rsidRPr="00000000">
        <w:rPr>
          <w:color w:val="ec7600"/>
          <w:sz w:val="24"/>
          <w:szCs w:val="24"/>
          <w:shd w:fill="1e1e1e" w:val="clear"/>
          <w:rtl w:val="0"/>
        </w:rPr>
        <w:t xml:space="preserve">'./public'</w:t>
      </w:r>
      <w:r w:rsidDel="00000000" w:rsidR="00000000" w:rsidRPr="00000000">
        <w:rPr>
          <w:color w:val="e8e2b7"/>
          <w:sz w:val="24"/>
          <w:szCs w:val="24"/>
          <w:shd w:fill="1e1e1e" w:val="clear"/>
          <w:rtl w:val="0"/>
        </w:rPr>
        <w:t xml:space="preserve">)));</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we can remove the file parameter from our </w:t>
      </w:r>
      <w:r w:rsidDel="00000000" w:rsidR="00000000" w:rsidRPr="00000000">
        <w:rPr>
          <w:b w:val="1"/>
          <w:rtl w:val="0"/>
        </w:rPr>
        <w:t xml:space="preserve">index.js</w:t>
      </w:r>
      <w:r w:rsidDel="00000000" w:rsidR="00000000" w:rsidRPr="00000000">
        <w:rPr>
          <w:rtl w:val="0"/>
        </w:rPr>
        <w:t xml:space="preserve">, since all static files now are served from the /server/public folder. Change the get method to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e0e2e4"/>
          <w:sz w:val="24"/>
          <w:szCs w:val="24"/>
          <w:shd w:fill="1e1e1e" w:val="clear"/>
          <w:rtl w:val="0"/>
        </w:rPr>
        <w:t xml:space="preserve">router</w:t>
      </w:r>
      <w:r w:rsidDel="00000000" w:rsidR="00000000" w:rsidRPr="00000000">
        <w:rPr>
          <w:color w:val="e8e2b7"/>
          <w:sz w:val="24"/>
          <w:szCs w:val="24"/>
          <w:shd w:fill="1e1e1e" w:val="clear"/>
          <w:rtl w:val="0"/>
        </w:rPr>
        <w:t xml:space="preserve">.</w:t>
      </w:r>
      <w:r w:rsidDel="00000000" w:rsidR="00000000" w:rsidRPr="00000000">
        <w:rPr>
          <w:color w:val="678cb1"/>
          <w:sz w:val="24"/>
          <w:szCs w:val="24"/>
          <w:shd w:fill="1e1e1e" w:val="clear"/>
          <w:rtl w:val="0"/>
        </w:rPr>
        <w:t xml:space="preserve">get</w:t>
      </w:r>
      <w:r w:rsidDel="00000000" w:rsidR="00000000" w:rsidRPr="00000000">
        <w:rPr>
          <w:color w:val="e8e2b7"/>
          <w:sz w:val="24"/>
          <w:szCs w:val="24"/>
          <w:shd w:fill="1e1e1e" w:val="clear"/>
          <w:rtl w:val="0"/>
        </w:rPr>
        <w:t xml:space="preserve">(</w:t>
      </w:r>
      <w:r w:rsidDel="00000000" w:rsidR="00000000" w:rsidRPr="00000000">
        <w:rPr>
          <w:color w:val="ec7600"/>
          <w:sz w:val="24"/>
          <w:szCs w:val="24"/>
          <w:shd w:fill="1e1e1e" w:val="clear"/>
          <w:rtl w:val="0"/>
        </w:rPr>
        <w:t xml:space="preserve">'/'</w:t>
      </w:r>
      <w:r w:rsidDel="00000000" w:rsidR="00000000" w:rsidRPr="00000000">
        <w:rPr>
          <w:color w:val="e8e2b7"/>
          <w:sz w:val="24"/>
          <w:szCs w:val="24"/>
          <w:shd w:fill="1e1e1e" w:val="clear"/>
          <w:rtl w:val="0"/>
        </w:rPr>
        <w:t xml:space="preserve">, </w:t>
      </w:r>
      <w:r w:rsidDel="00000000" w:rsidR="00000000" w:rsidRPr="00000000">
        <w:rPr>
          <w:color w:val="93c763"/>
          <w:sz w:val="24"/>
          <w:szCs w:val="24"/>
          <w:shd w:fill="1e1e1e" w:val="clear"/>
          <w:rtl w:val="0"/>
        </w:rPr>
        <w:t xml:space="preserve">function</w:t>
      </w:r>
      <w:r w:rsidDel="00000000" w:rsidR="00000000" w:rsidRPr="00000000">
        <w:rPr>
          <w:color w:val="e8e2b7"/>
          <w:sz w:val="24"/>
          <w:szCs w:val="24"/>
          <w:shd w:fill="1e1e1e" w:val="clear"/>
          <w:rtl w:val="0"/>
        </w:rPr>
        <w:t xml:space="preserve">(</w:t>
      </w:r>
      <w:r w:rsidDel="00000000" w:rsidR="00000000" w:rsidRPr="00000000">
        <w:rPr>
          <w:color w:val="e0e2e4"/>
          <w:sz w:val="24"/>
          <w:szCs w:val="24"/>
          <w:shd w:fill="1e1e1e" w:val="clear"/>
          <w:rtl w:val="0"/>
        </w:rPr>
        <w:t xml:space="preserve">req</w:t>
      </w:r>
      <w:r w:rsidDel="00000000" w:rsidR="00000000" w:rsidRPr="00000000">
        <w:rPr>
          <w:color w:val="e8e2b7"/>
          <w:sz w:val="24"/>
          <w:szCs w:val="24"/>
          <w:shd w:fill="1e1e1e" w:val="clear"/>
          <w:rtl w:val="0"/>
        </w:rPr>
        <w:t xml:space="preserve">,</w:t>
      </w:r>
      <w:r w:rsidDel="00000000" w:rsidR="00000000" w:rsidRPr="00000000">
        <w:rPr>
          <w:color w:val="e0e2e4"/>
          <w:sz w:val="24"/>
          <w:szCs w:val="24"/>
          <w:shd w:fill="1e1e1e" w:val="clear"/>
          <w:rtl w:val="0"/>
        </w:rPr>
        <w:t xml:space="preserve">res</w:t>
      </w:r>
      <w:r w:rsidDel="00000000" w:rsidR="00000000" w:rsidRPr="00000000">
        <w:rPr>
          <w:color w:val="e8e2b7"/>
          <w:sz w:val="24"/>
          <w:szCs w:val="24"/>
          <w:shd w:fill="1e1e1e" w:val="clear"/>
          <w:rtl w:val="0"/>
        </w:rPr>
        <w:t xml:space="preserve">,</w:t>
      </w:r>
      <w:r w:rsidDel="00000000" w:rsidR="00000000" w:rsidRPr="00000000">
        <w:rPr>
          <w:color w:val="e0e2e4"/>
          <w:sz w:val="24"/>
          <w:szCs w:val="24"/>
          <w:shd w:fill="1e1e1e" w:val="clear"/>
          <w:rtl w:val="0"/>
        </w:rPr>
        <w:t xml:space="preserve">next</w:t>
      </w:r>
      <w:r w:rsidDel="00000000" w:rsidR="00000000" w:rsidRPr="00000000">
        <w:rPr>
          <w:color w:val="e8e2b7"/>
          <w:sz w:val="24"/>
          <w:szCs w:val="24"/>
          <w:shd w:fill="1e1e1e" w:val="clear"/>
          <w:rtl w:val="0"/>
        </w:rPr>
        <w:t xml:space="preserve">){</w:t>
      </w:r>
    </w:p>
    <w:p w:rsidR="00000000" w:rsidDel="00000000" w:rsidP="00000000" w:rsidRDefault="00000000" w:rsidRPr="00000000">
      <w:pPr>
        <w:contextualSpacing w:val="0"/>
      </w:pPr>
      <w:r w:rsidDel="00000000" w:rsidR="00000000" w:rsidRPr="00000000">
        <w:rPr>
          <w:color w:val="e8e2b7"/>
          <w:sz w:val="24"/>
          <w:szCs w:val="24"/>
          <w:shd w:fill="1e1e1e" w:val="clear"/>
          <w:rtl w:val="0"/>
        </w:rPr>
        <w:t xml:space="preserve">   res.</w:t>
      </w:r>
      <w:r w:rsidDel="00000000" w:rsidR="00000000" w:rsidRPr="00000000">
        <w:rPr>
          <w:color w:val="678cb1"/>
          <w:sz w:val="24"/>
          <w:szCs w:val="24"/>
          <w:shd w:fill="1e1e1e" w:val="clear"/>
          <w:rtl w:val="0"/>
        </w:rPr>
        <w:t xml:space="preserve">sendFile</w:t>
      </w:r>
      <w:r w:rsidDel="00000000" w:rsidR="00000000" w:rsidRPr="00000000">
        <w:rPr>
          <w:color w:val="e8e2b7"/>
          <w:sz w:val="24"/>
          <w:szCs w:val="24"/>
          <w:shd w:fill="1e1e1e" w:val="clear"/>
          <w:rtl w:val="0"/>
        </w:rPr>
        <w:t xml:space="preserve">(</w:t>
      </w:r>
      <w:r w:rsidDel="00000000" w:rsidR="00000000" w:rsidRPr="00000000">
        <w:rPr>
          <w:color w:val="e0e2e4"/>
          <w:sz w:val="24"/>
          <w:szCs w:val="24"/>
          <w:shd w:fill="1e1e1e" w:val="clear"/>
          <w:rtl w:val="0"/>
        </w:rPr>
        <w:t xml:space="preserve">path</w:t>
      </w:r>
      <w:r w:rsidDel="00000000" w:rsidR="00000000" w:rsidRPr="00000000">
        <w:rPr>
          <w:color w:val="e8e2b7"/>
          <w:sz w:val="24"/>
          <w:szCs w:val="24"/>
          <w:shd w:fill="1e1e1e" w:val="clear"/>
          <w:rtl w:val="0"/>
        </w:rPr>
        <w:t xml:space="preserve">.</w:t>
      </w:r>
      <w:r w:rsidDel="00000000" w:rsidR="00000000" w:rsidRPr="00000000">
        <w:rPr>
          <w:color w:val="678cb1"/>
          <w:sz w:val="24"/>
          <w:szCs w:val="24"/>
          <w:shd w:fill="1e1e1e" w:val="clear"/>
          <w:rtl w:val="0"/>
        </w:rPr>
        <w:t xml:space="preserve">join</w:t>
      </w:r>
      <w:r w:rsidDel="00000000" w:rsidR="00000000" w:rsidRPr="00000000">
        <w:rPr>
          <w:color w:val="e8e2b7"/>
          <w:sz w:val="24"/>
          <w:szCs w:val="24"/>
          <w:shd w:fill="1e1e1e" w:val="clear"/>
          <w:rtl w:val="0"/>
        </w:rPr>
        <w:t xml:space="preserve">(</w:t>
      </w:r>
      <w:r w:rsidDel="00000000" w:rsidR="00000000" w:rsidRPr="00000000">
        <w:rPr>
          <w:color w:val="eeeeee"/>
          <w:sz w:val="24"/>
          <w:szCs w:val="24"/>
          <w:shd w:fill="1e1e1e" w:val="clear"/>
          <w:rtl w:val="0"/>
        </w:rPr>
        <w:t xml:space="preserve">__dirname</w:t>
      </w:r>
      <w:r w:rsidDel="00000000" w:rsidR="00000000" w:rsidRPr="00000000">
        <w:rPr>
          <w:color w:val="e8e2b7"/>
          <w:sz w:val="24"/>
          <w:szCs w:val="24"/>
          <w:shd w:fill="1e1e1e" w:val="clear"/>
          <w:rtl w:val="0"/>
        </w:rPr>
        <w:t xml:space="preserve">, </w:t>
      </w:r>
      <w:r w:rsidDel="00000000" w:rsidR="00000000" w:rsidRPr="00000000">
        <w:rPr>
          <w:color w:val="ec7600"/>
          <w:sz w:val="24"/>
          <w:szCs w:val="24"/>
          <w:shd w:fill="1e1e1e" w:val="clear"/>
          <w:rtl w:val="0"/>
        </w:rPr>
        <w:t xml:space="preserve">'../public/views/index.html'</w:t>
      </w:r>
      <w:r w:rsidDel="00000000" w:rsidR="00000000" w:rsidRPr="00000000">
        <w:rPr>
          <w:color w:val="e8e2b7"/>
          <w:sz w:val="24"/>
          <w:szCs w:val="24"/>
          <w:shd w:fill="1e1e1e" w:val="clear"/>
          <w:rtl w:val="0"/>
        </w:rPr>
        <w:t xml:space="preserve">));</w:t>
      </w:r>
    </w:p>
    <w:p w:rsidR="00000000" w:rsidDel="00000000" w:rsidP="00000000" w:rsidRDefault="00000000" w:rsidRPr="00000000">
      <w:pPr>
        <w:contextualSpacing w:val="0"/>
      </w:pPr>
      <w:r w:rsidDel="00000000" w:rsidR="00000000" w:rsidRPr="00000000">
        <w:rPr>
          <w:color w:val="e8e2b7"/>
          <w:sz w:val="24"/>
          <w:szCs w:val="24"/>
          <w:shd w:fill="1e1e1e"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head over to our index.html in our server/public/views/ folder(s). Here, let’s actually bring in Angular and our Client Side app code (currently empty) into build, so that when the files are sent back to the client, it knows that it needs Angular and our App and where to get it. So let’s add: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&lt;</w:t>
      </w:r>
      <w:r w:rsidDel="00000000" w:rsidR="00000000" w:rsidRPr="00000000">
        <w:rPr>
          <w:color w:val="ac885b"/>
          <w:sz w:val="24"/>
          <w:szCs w:val="24"/>
          <w:shd w:fill="141414" w:val="clear"/>
          <w:rtl w:val="0"/>
        </w:rPr>
        <w:t xml:space="preserve">script </w:t>
      </w:r>
      <w:r w:rsidDel="00000000" w:rsidR="00000000" w:rsidRPr="00000000">
        <w:rPr>
          <w:color w:val="9b703f"/>
          <w:sz w:val="24"/>
          <w:szCs w:val="24"/>
          <w:shd w:fill="141414" w:val="clear"/>
          <w:rtl w:val="0"/>
        </w:rPr>
        <w:t xml:space="preserve">src=</w:t>
      </w:r>
      <w:r w:rsidDel="00000000" w:rsidR="00000000" w:rsidRPr="00000000">
        <w:rPr>
          <w:b w:val="1"/>
          <w:color w:val="8f9d6a"/>
          <w:sz w:val="24"/>
          <w:szCs w:val="24"/>
          <w:shd w:fill="141414" w:val="clear"/>
          <w:rtl w:val="0"/>
        </w:rPr>
        <w:t xml:space="preserve">"/vendor/angular/angular.min.js" </w:t>
      </w:r>
      <w:r w:rsidDel="00000000" w:rsidR="00000000" w:rsidRPr="00000000">
        <w:rPr>
          <w:color w:val="9b703f"/>
          <w:sz w:val="24"/>
          <w:szCs w:val="24"/>
          <w:shd w:fill="141414" w:val="clear"/>
          <w:rtl w:val="0"/>
        </w:rPr>
        <w:t xml:space="preserve">type=</w:t>
      </w:r>
      <w:r w:rsidDel="00000000" w:rsidR="00000000" w:rsidRPr="00000000">
        <w:rPr>
          <w:b w:val="1"/>
          <w:color w:val="8f9d6a"/>
          <w:sz w:val="24"/>
          <w:szCs w:val="24"/>
          <w:shd w:fill="141414" w:val="clear"/>
          <w:rtl w:val="0"/>
        </w:rPr>
        <w:t xml:space="preserve">"text/javascript"</w:t>
      </w:r>
      <w:r w:rsidDel="00000000" w:rsidR="00000000" w:rsidRPr="00000000">
        <w:rPr>
          <w:color w:val="f8f8f8"/>
          <w:sz w:val="24"/>
          <w:szCs w:val="24"/>
          <w:shd w:fill="141414" w:val="clear"/>
          <w:rtl w:val="0"/>
        </w:rPr>
        <w:t xml:space="preserve">&gt;&lt;/</w:t>
      </w:r>
      <w:r w:rsidDel="00000000" w:rsidR="00000000" w:rsidRPr="00000000">
        <w:rPr>
          <w:color w:val="ac885b"/>
          <w:sz w:val="24"/>
          <w:szCs w:val="24"/>
          <w:shd w:fill="141414" w:val="clear"/>
          <w:rtl w:val="0"/>
        </w:rPr>
        <w:t xml:space="preserve">script</w:t>
      </w:r>
      <w:r w:rsidDel="00000000" w:rsidR="00000000" w:rsidRPr="00000000">
        <w:rPr>
          <w:color w:val="f8f8f8"/>
          <w:sz w:val="24"/>
          <w:szCs w:val="24"/>
          <w:shd w:fill="141414" w:val="clear"/>
          <w:rtl w:val="0"/>
        </w:rPr>
        <w:t xml:space="preserve">&gt;</w:t>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&lt;</w:t>
      </w:r>
      <w:r w:rsidDel="00000000" w:rsidR="00000000" w:rsidRPr="00000000">
        <w:rPr>
          <w:color w:val="ac885b"/>
          <w:sz w:val="24"/>
          <w:szCs w:val="24"/>
          <w:shd w:fill="141414" w:val="clear"/>
          <w:rtl w:val="0"/>
        </w:rPr>
        <w:t xml:space="preserve">script </w:t>
      </w:r>
      <w:r w:rsidDel="00000000" w:rsidR="00000000" w:rsidRPr="00000000">
        <w:rPr>
          <w:color w:val="9b703f"/>
          <w:sz w:val="24"/>
          <w:szCs w:val="24"/>
          <w:shd w:fill="141414" w:val="clear"/>
          <w:rtl w:val="0"/>
        </w:rPr>
        <w:t xml:space="preserve">src=</w:t>
      </w:r>
      <w:r w:rsidDel="00000000" w:rsidR="00000000" w:rsidRPr="00000000">
        <w:rPr>
          <w:b w:val="1"/>
          <w:color w:val="8f9d6a"/>
          <w:sz w:val="24"/>
          <w:szCs w:val="24"/>
          <w:shd w:fill="141414" w:val="clear"/>
          <w:rtl w:val="0"/>
        </w:rPr>
        <w:t xml:space="preserve">"/assets/scripts/app.min.js" </w:t>
      </w:r>
      <w:r w:rsidDel="00000000" w:rsidR="00000000" w:rsidRPr="00000000">
        <w:rPr>
          <w:color w:val="9b703f"/>
          <w:sz w:val="24"/>
          <w:szCs w:val="24"/>
          <w:shd w:fill="141414" w:val="clear"/>
          <w:rtl w:val="0"/>
        </w:rPr>
        <w:t xml:space="preserve">type=</w:t>
      </w:r>
      <w:r w:rsidDel="00000000" w:rsidR="00000000" w:rsidRPr="00000000">
        <w:rPr>
          <w:b w:val="1"/>
          <w:color w:val="8f9d6a"/>
          <w:sz w:val="24"/>
          <w:szCs w:val="24"/>
          <w:shd w:fill="141414" w:val="clear"/>
          <w:rtl w:val="0"/>
        </w:rPr>
        <w:t xml:space="preserve">"text/javascript"</w:t>
      </w:r>
      <w:r w:rsidDel="00000000" w:rsidR="00000000" w:rsidRPr="00000000">
        <w:rPr>
          <w:color w:val="f8f8f8"/>
          <w:sz w:val="24"/>
          <w:szCs w:val="24"/>
          <w:shd w:fill="141414" w:val="clear"/>
          <w:rtl w:val="0"/>
        </w:rPr>
        <w:t xml:space="preserve">&gt;&lt;/</w:t>
      </w:r>
      <w:r w:rsidDel="00000000" w:rsidR="00000000" w:rsidRPr="00000000">
        <w:rPr>
          <w:color w:val="ac885b"/>
          <w:sz w:val="24"/>
          <w:szCs w:val="24"/>
          <w:shd w:fill="141414" w:val="clear"/>
          <w:rtl w:val="0"/>
        </w:rPr>
        <w:t xml:space="preserve">script</w:t>
      </w:r>
      <w:r w:rsidDel="00000000" w:rsidR="00000000" w:rsidRPr="00000000">
        <w:rPr>
          <w:color w:val="f8f8f8"/>
          <w:sz w:val="24"/>
          <w:szCs w:val="24"/>
          <w:shd w:fill="141414" w:val="clea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line brings in Angular, and the second brings in our Client Side app code. Let’s go ahead and give this a build so we know things are working OK. If everything is working OK, we can check our ‘sources’ tab in our inspector in Chrome and see both Angular and our </w:t>
      </w:r>
      <w:commentRangeStart w:id="4"/>
      <w:r w:rsidDel="00000000" w:rsidR="00000000" w:rsidRPr="00000000">
        <w:rPr>
          <w:rtl w:val="0"/>
        </w:rPr>
        <w:t xml:space="preserve">App</w:t>
      </w:r>
      <w:commentRangeEnd w:id="4"/>
      <w:r w:rsidDel="00000000" w:rsidR="00000000" w:rsidRPr="00000000">
        <w:commentReference w:id="4"/>
      </w:r>
      <w:r w:rsidDel="00000000" w:rsidR="00000000" w:rsidRPr="00000000">
        <w:rPr>
          <w:rtl w:val="0"/>
        </w:rPr>
        <w:t xml:space="preserve"> min files loading up. Once you confirm that things look good, let’s go ahead and shut down the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Head back over to the index.html file and let’s change our opening HTML tag to:</w:t>
      </w:r>
      <w:r w:rsidDel="00000000" w:rsidR="00000000" w:rsidRPr="00000000">
        <w:rPr>
          <w:rtl w:val="0"/>
        </w:rPr>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&lt;</w:t>
      </w:r>
      <w:r w:rsidDel="00000000" w:rsidR="00000000" w:rsidRPr="00000000">
        <w:rPr>
          <w:color w:val="ac885b"/>
          <w:sz w:val="24"/>
          <w:szCs w:val="24"/>
          <w:shd w:fill="141414" w:val="clear"/>
          <w:rtl w:val="0"/>
        </w:rPr>
        <w:t xml:space="preserve">html </w:t>
      </w:r>
      <w:r w:rsidDel="00000000" w:rsidR="00000000" w:rsidRPr="00000000">
        <w:rPr>
          <w:color w:val="9b703f"/>
          <w:sz w:val="24"/>
          <w:szCs w:val="24"/>
          <w:shd w:fill="141414" w:val="clear"/>
          <w:rtl w:val="0"/>
        </w:rPr>
        <w:t xml:space="preserve">ng-app=</w:t>
      </w:r>
      <w:r w:rsidDel="00000000" w:rsidR="00000000" w:rsidRPr="00000000">
        <w:rPr>
          <w:b w:val="1"/>
          <w:color w:val="8f9d6a"/>
          <w:sz w:val="24"/>
          <w:szCs w:val="24"/>
          <w:shd w:fill="141414" w:val="clear"/>
          <w:rtl w:val="0"/>
        </w:rPr>
        <w:t xml:space="preserve">"app"</w:t>
      </w:r>
      <w:r w:rsidDel="00000000" w:rsidR="00000000" w:rsidRPr="00000000">
        <w:rPr>
          <w:color w:val="f8f8f8"/>
          <w:sz w:val="24"/>
          <w:szCs w:val="24"/>
          <w:shd w:fill="141414" w:val="clea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lets the project know that the HTML page that is being loaded is controlled by Angular. Now let’s head down to the body and add some other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&lt;</w:t>
      </w:r>
      <w:r w:rsidDel="00000000" w:rsidR="00000000" w:rsidRPr="00000000">
        <w:rPr>
          <w:color w:val="ac885b"/>
          <w:sz w:val="24"/>
          <w:szCs w:val="24"/>
          <w:shd w:fill="141414" w:val="clear"/>
          <w:rtl w:val="0"/>
        </w:rPr>
        <w:t xml:space="preserve">body</w:t>
      </w:r>
      <w:r w:rsidDel="00000000" w:rsidR="00000000" w:rsidRPr="00000000">
        <w:rPr>
          <w:color w:val="f8f8f8"/>
          <w:sz w:val="24"/>
          <w:szCs w:val="24"/>
          <w:shd w:fill="141414" w:val="clear"/>
          <w:rtl w:val="0"/>
        </w:rPr>
        <w:t xml:space="preserve">&gt;</w:t>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   &lt;</w:t>
      </w:r>
      <w:r w:rsidDel="00000000" w:rsidR="00000000" w:rsidRPr="00000000">
        <w:rPr>
          <w:color w:val="ac885b"/>
          <w:sz w:val="24"/>
          <w:szCs w:val="24"/>
          <w:shd w:fill="141414" w:val="clear"/>
          <w:rtl w:val="0"/>
        </w:rPr>
        <w:t xml:space="preserve">div </w:t>
      </w:r>
      <w:r w:rsidDel="00000000" w:rsidR="00000000" w:rsidRPr="00000000">
        <w:rPr>
          <w:color w:val="9b703f"/>
          <w:sz w:val="24"/>
          <w:szCs w:val="24"/>
          <w:shd w:fill="141414" w:val="clear"/>
          <w:rtl w:val="0"/>
        </w:rPr>
        <w:t xml:space="preserve">ng-controller=</w:t>
      </w:r>
      <w:r w:rsidDel="00000000" w:rsidR="00000000" w:rsidRPr="00000000">
        <w:rPr>
          <w:b w:val="1"/>
          <w:color w:val="8f9d6a"/>
          <w:sz w:val="24"/>
          <w:szCs w:val="24"/>
          <w:shd w:fill="141414" w:val="clear"/>
          <w:rtl w:val="0"/>
        </w:rPr>
        <w:t xml:space="preserve">"</w:t>
      </w:r>
      <w:r w:rsidDel="00000000" w:rsidR="00000000" w:rsidRPr="00000000">
        <w:rPr>
          <w:b w:val="1"/>
          <w:color w:val="7587a6"/>
          <w:sz w:val="24"/>
          <w:szCs w:val="24"/>
          <w:shd w:fill="141414" w:val="clear"/>
          <w:rtl w:val="0"/>
        </w:rPr>
        <w:t xml:space="preserve">IndexController</w:t>
      </w:r>
      <w:r w:rsidDel="00000000" w:rsidR="00000000" w:rsidRPr="00000000">
        <w:rPr>
          <w:b w:val="1"/>
          <w:color w:val="8f9d6a"/>
          <w:sz w:val="24"/>
          <w:szCs w:val="24"/>
          <w:shd w:fill="141414" w:val="clear"/>
          <w:rtl w:val="0"/>
        </w:rPr>
        <w:t xml:space="preserve">"</w:t>
      </w:r>
      <w:r w:rsidDel="00000000" w:rsidR="00000000" w:rsidRPr="00000000">
        <w:rPr>
          <w:color w:val="f8f8f8"/>
          <w:sz w:val="24"/>
          <w:szCs w:val="24"/>
          <w:shd w:fill="141414" w:val="clear"/>
          <w:rtl w:val="0"/>
        </w:rPr>
        <w:t xml:space="preserve">&gt;</w:t>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       &lt;</w:t>
      </w:r>
      <w:r w:rsidDel="00000000" w:rsidR="00000000" w:rsidRPr="00000000">
        <w:rPr>
          <w:color w:val="ac885b"/>
          <w:sz w:val="24"/>
          <w:szCs w:val="24"/>
          <w:shd w:fill="141414" w:val="clear"/>
          <w:rtl w:val="0"/>
        </w:rPr>
        <w:t xml:space="preserve">p </w:t>
      </w:r>
      <w:r w:rsidDel="00000000" w:rsidR="00000000" w:rsidRPr="00000000">
        <w:rPr>
          <w:color w:val="9b703f"/>
          <w:sz w:val="24"/>
          <w:szCs w:val="24"/>
          <w:shd w:fill="141414" w:val="clear"/>
          <w:rtl w:val="0"/>
        </w:rPr>
        <w:t xml:space="preserve">ng-show=</w:t>
      </w:r>
      <w:r w:rsidDel="00000000" w:rsidR="00000000" w:rsidRPr="00000000">
        <w:rPr>
          <w:b w:val="1"/>
          <w:color w:val="8f9d6a"/>
          <w:sz w:val="24"/>
          <w:szCs w:val="24"/>
          <w:shd w:fill="141414" w:val="clear"/>
          <w:rtl w:val="0"/>
        </w:rPr>
        <w:t xml:space="preserve">"</w:t>
      </w:r>
      <w:r w:rsidDel="00000000" w:rsidR="00000000" w:rsidRPr="00000000">
        <w:rPr>
          <w:b w:val="1"/>
          <w:color w:val="7587a6"/>
          <w:sz w:val="24"/>
          <w:szCs w:val="24"/>
          <w:shd w:fill="141414" w:val="clear"/>
          <w:rtl w:val="0"/>
        </w:rPr>
        <w:t xml:space="preserve">cat</w:t>
      </w:r>
      <w:r w:rsidDel="00000000" w:rsidR="00000000" w:rsidRPr="00000000">
        <w:rPr>
          <w:b w:val="1"/>
          <w:color w:val="8f9d6a"/>
          <w:sz w:val="24"/>
          <w:szCs w:val="24"/>
          <w:shd w:fill="141414" w:val="clear"/>
          <w:rtl w:val="0"/>
        </w:rPr>
        <w:t xml:space="preserve">.</w:t>
      </w:r>
      <w:r w:rsidDel="00000000" w:rsidR="00000000" w:rsidRPr="00000000">
        <w:rPr>
          <w:b w:val="1"/>
          <w:color w:val="979748"/>
          <w:sz w:val="24"/>
          <w:szCs w:val="24"/>
          <w:shd w:fill="141414" w:val="clear"/>
          <w:rtl w:val="0"/>
        </w:rPr>
        <w:t xml:space="preserve">name</w:t>
      </w:r>
      <w:r w:rsidDel="00000000" w:rsidR="00000000" w:rsidRPr="00000000">
        <w:rPr>
          <w:b w:val="1"/>
          <w:color w:val="8f9d6a"/>
          <w:sz w:val="24"/>
          <w:szCs w:val="24"/>
          <w:shd w:fill="141414" w:val="clear"/>
          <w:rtl w:val="0"/>
        </w:rPr>
        <w:t xml:space="preserve">"</w:t>
      </w:r>
      <w:r w:rsidDel="00000000" w:rsidR="00000000" w:rsidRPr="00000000">
        <w:rPr>
          <w:color w:val="f8f8f8"/>
          <w:sz w:val="24"/>
          <w:szCs w:val="24"/>
          <w:shd w:fill="141414" w:val="clear"/>
          <w:rtl w:val="0"/>
        </w:rPr>
        <w:t xml:space="preserve">&gt;</w:t>
      </w:r>
      <w:r w:rsidDel="00000000" w:rsidR="00000000" w:rsidRPr="00000000">
        <w:rPr>
          <w:b w:val="1"/>
          <w:color w:val="f8f8f8"/>
          <w:sz w:val="24"/>
          <w:szCs w:val="24"/>
          <w:shd w:fill="141414" w:val="clear"/>
          <w:rtl w:val="0"/>
        </w:rPr>
        <w:t xml:space="preserve">Your new cats name is: {{ </w:t>
      </w:r>
      <w:r w:rsidDel="00000000" w:rsidR="00000000" w:rsidRPr="00000000">
        <w:rPr>
          <w:b w:val="1"/>
          <w:color w:val="7587a6"/>
          <w:sz w:val="24"/>
          <w:szCs w:val="24"/>
          <w:shd w:fill="141414" w:val="clear"/>
          <w:rtl w:val="0"/>
        </w:rPr>
        <w:t xml:space="preserve">cat</w:t>
      </w:r>
      <w:r w:rsidDel="00000000" w:rsidR="00000000" w:rsidRPr="00000000">
        <w:rPr>
          <w:b w:val="1"/>
          <w:color w:val="f8f8f8"/>
          <w:sz w:val="24"/>
          <w:szCs w:val="24"/>
          <w:shd w:fill="141414" w:val="clear"/>
          <w:rtl w:val="0"/>
        </w:rPr>
        <w:t xml:space="preserve">.</w:t>
      </w:r>
      <w:r w:rsidDel="00000000" w:rsidR="00000000" w:rsidRPr="00000000">
        <w:rPr>
          <w:b w:val="1"/>
          <w:color w:val="979748"/>
          <w:sz w:val="24"/>
          <w:szCs w:val="24"/>
          <w:shd w:fill="141414" w:val="clear"/>
          <w:rtl w:val="0"/>
        </w:rPr>
        <w:t xml:space="preserve">name </w:t>
      </w:r>
      <w:r w:rsidDel="00000000" w:rsidR="00000000" w:rsidRPr="00000000">
        <w:rPr>
          <w:b w:val="1"/>
          <w:color w:val="f8f8f8"/>
          <w:sz w:val="24"/>
          <w:szCs w:val="24"/>
          <w:shd w:fill="141414" w:val="clear"/>
          <w:rtl w:val="0"/>
        </w:rPr>
        <w:t xml:space="preserve">}}</w:t>
      </w:r>
      <w:r w:rsidDel="00000000" w:rsidR="00000000" w:rsidRPr="00000000">
        <w:rPr>
          <w:color w:val="f8f8f8"/>
          <w:sz w:val="24"/>
          <w:szCs w:val="24"/>
          <w:shd w:fill="141414" w:val="clear"/>
          <w:rtl w:val="0"/>
        </w:rPr>
        <w:t xml:space="preserve">&lt;/</w:t>
      </w:r>
      <w:r w:rsidDel="00000000" w:rsidR="00000000" w:rsidRPr="00000000">
        <w:rPr>
          <w:color w:val="ac885b"/>
          <w:sz w:val="24"/>
          <w:szCs w:val="24"/>
          <w:shd w:fill="141414" w:val="clear"/>
          <w:rtl w:val="0"/>
        </w:rPr>
        <w:t xml:space="preserve">p</w:t>
      </w:r>
      <w:r w:rsidDel="00000000" w:rsidR="00000000" w:rsidRPr="00000000">
        <w:rPr>
          <w:color w:val="f8f8f8"/>
          <w:sz w:val="24"/>
          <w:szCs w:val="24"/>
          <w:shd w:fill="141414" w:val="clear"/>
          <w:rtl w:val="0"/>
        </w:rPr>
        <w:t xml:space="preserve">&gt;</w:t>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       &lt;</w:t>
      </w:r>
      <w:r w:rsidDel="00000000" w:rsidR="00000000" w:rsidRPr="00000000">
        <w:rPr>
          <w:color w:val="ac885b"/>
          <w:sz w:val="24"/>
          <w:szCs w:val="24"/>
          <w:shd w:fill="141414" w:val="clear"/>
          <w:rtl w:val="0"/>
        </w:rPr>
        <w:t xml:space="preserve">p </w:t>
      </w:r>
      <w:r w:rsidDel="00000000" w:rsidR="00000000" w:rsidRPr="00000000">
        <w:rPr>
          <w:color w:val="9b703f"/>
          <w:sz w:val="24"/>
          <w:szCs w:val="24"/>
          <w:shd w:fill="141414" w:val="clear"/>
          <w:rtl w:val="0"/>
        </w:rPr>
        <w:t xml:space="preserve">ng-hide=</w:t>
      </w:r>
      <w:r w:rsidDel="00000000" w:rsidR="00000000" w:rsidRPr="00000000">
        <w:rPr>
          <w:b w:val="1"/>
          <w:color w:val="8f9d6a"/>
          <w:sz w:val="24"/>
          <w:szCs w:val="24"/>
          <w:shd w:fill="141414" w:val="clear"/>
          <w:rtl w:val="0"/>
        </w:rPr>
        <w:t xml:space="preserve">"</w:t>
      </w:r>
      <w:r w:rsidDel="00000000" w:rsidR="00000000" w:rsidRPr="00000000">
        <w:rPr>
          <w:b w:val="1"/>
          <w:color w:val="7587a6"/>
          <w:sz w:val="24"/>
          <w:szCs w:val="24"/>
          <w:shd w:fill="141414" w:val="clear"/>
          <w:rtl w:val="0"/>
        </w:rPr>
        <w:t xml:space="preserve">cat</w:t>
      </w:r>
      <w:r w:rsidDel="00000000" w:rsidR="00000000" w:rsidRPr="00000000">
        <w:rPr>
          <w:b w:val="1"/>
          <w:color w:val="8f9d6a"/>
          <w:sz w:val="24"/>
          <w:szCs w:val="24"/>
          <w:shd w:fill="141414" w:val="clear"/>
          <w:rtl w:val="0"/>
        </w:rPr>
        <w:t xml:space="preserve">.</w:t>
      </w:r>
      <w:r w:rsidDel="00000000" w:rsidR="00000000" w:rsidRPr="00000000">
        <w:rPr>
          <w:b w:val="1"/>
          <w:color w:val="979748"/>
          <w:sz w:val="24"/>
          <w:szCs w:val="24"/>
          <w:shd w:fill="141414" w:val="clear"/>
          <w:rtl w:val="0"/>
        </w:rPr>
        <w:t xml:space="preserve">name</w:t>
      </w:r>
      <w:r w:rsidDel="00000000" w:rsidR="00000000" w:rsidRPr="00000000">
        <w:rPr>
          <w:b w:val="1"/>
          <w:color w:val="8f9d6a"/>
          <w:sz w:val="24"/>
          <w:szCs w:val="24"/>
          <w:shd w:fill="141414" w:val="clear"/>
          <w:rtl w:val="0"/>
        </w:rPr>
        <w:t xml:space="preserve">"</w:t>
      </w:r>
      <w:r w:rsidDel="00000000" w:rsidR="00000000" w:rsidRPr="00000000">
        <w:rPr>
          <w:color w:val="f8f8f8"/>
          <w:sz w:val="24"/>
          <w:szCs w:val="24"/>
          <w:shd w:fill="141414" w:val="clear"/>
          <w:rtl w:val="0"/>
        </w:rPr>
        <w:t xml:space="preserve">&gt;</w:t>
      </w:r>
      <w:r w:rsidDel="00000000" w:rsidR="00000000" w:rsidRPr="00000000">
        <w:rPr>
          <w:b w:val="1"/>
          <w:color w:val="f8f8f8"/>
          <w:sz w:val="24"/>
          <w:szCs w:val="24"/>
          <w:shd w:fill="141414" w:val="clear"/>
          <w:rtl w:val="0"/>
        </w:rPr>
        <w:t xml:space="preserve">Enter your new cat's name!</w:t>
      </w:r>
      <w:r w:rsidDel="00000000" w:rsidR="00000000" w:rsidRPr="00000000">
        <w:rPr>
          <w:color w:val="f8f8f8"/>
          <w:sz w:val="24"/>
          <w:szCs w:val="24"/>
          <w:shd w:fill="141414" w:val="clear"/>
          <w:rtl w:val="0"/>
        </w:rPr>
        <w:t xml:space="preserve">&lt;/</w:t>
      </w:r>
      <w:r w:rsidDel="00000000" w:rsidR="00000000" w:rsidRPr="00000000">
        <w:rPr>
          <w:color w:val="ac885b"/>
          <w:sz w:val="24"/>
          <w:szCs w:val="24"/>
          <w:shd w:fill="141414" w:val="clear"/>
          <w:rtl w:val="0"/>
        </w:rPr>
        <w:t xml:space="preserve">p</w:t>
      </w:r>
      <w:r w:rsidDel="00000000" w:rsidR="00000000" w:rsidRPr="00000000">
        <w:rPr>
          <w:color w:val="f8f8f8"/>
          <w:sz w:val="24"/>
          <w:szCs w:val="24"/>
          <w:shd w:fill="141414" w:val="clea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       &lt;</w:t>
      </w:r>
      <w:r w:rsidDel="00000000" w:rsidR="00000000" w:rsidRPr="00000000">
        <w:rPr>
          <w:color w:val="ac885b"/>
          <w:sz w:val="24"/>
          <w:szCs w:val="24"/>
          <w:shd w:fill="141414" w:val="clear"/>
          <w:rtl w:val="0"/>
        </w:rPr>
        <w:t xml:space="preserve">form </w:t>
      </w:r>
      <w:r w:rsidDel="00000000" w:rsidR="00000000" w:rsidRPr="00000000">
        <w:rPr>
          <w:color w:val="9b703f"/>
          <w:sz w:val="24"/>
          <w:szCs w:val="24"/>
          <w:shd w:fill="141414" w:val="clear"/>
          <w:rtl w:val="0"/>
        </w:rPr>
        <w:t xml:space="preserve">novalidate</w:t>
      </w:r>
      <w:r w:rsidDel="00000000" w:rsidR="00000000" w:rsidRPr="00000000">
        <w:rPr>
          <w:color w:val="f8f8f8"/>
          <w:sz w:val="24"/>
          <w:szCs w:val="24"/>
          <w:shd w:fill="141414" w:val="clear"/>
          <w:rtl w:val="0"/>
        </w:rPr>
        <w:t xml:space="preserve">&gt;</w:t>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           </w:t>
      </w:r>
      <w:r w:rsidDel="00000000" w:rsidR="00000000" w:rsidRPr="00000000">
        <w:rPr>
          <w:b w:val="1"/>
          <w:color w:val="f8f8f8"/>
          <w:sz w:val="24"/>
          <w:szCs w:val="24"/>
          <w:shd w:fill="141414" w:val="clear"/>
          <w:rtl w:val="0"/>
        </w:rPr>
        <w:t xml:space="preserve">Name: </w:t>
      </w:r>
      <w:r w:rsidDel="00000000" w:rsidR="00000000" w:rsidRPr="00000000">
        <w:rPr>
          <w:color w:val="f8f8f8"/>
          <w:sz w:val="24"/>
          <w:szCs w:val="24"/>
          <w:shd w:fill="141414" w:val="clear"/>
          <w:rtl w:val="0"/>
        </w:rPr>
        <w:t xml:space="preserve">&lt;</w:t>
      </w:r>
      <w:r w:rsidDel="00000000" w:rsidR="00000000" w:rsidRPr="00000000">
        <w:rPr>
          <w:color w:val="ac885b"/>
          <w:sz w:val="24"/>
          <w:szCs w:val="24"/>
          <w:shd w:fill="141414" w:val="clear"/>
          <w:rtl w:val="0"/>
        </w:rPr>
        <w:t xml:space="preserve">input </w:t>
      </w:r>
      <w:r w:rsidDel="00000000" w:rsidR="00000000" w:rsidRPr="00000000">
        <w:rPr>
          <w:color w:val="9b703f"/>
          <w:sz w:val="24"/>
          <w:szCs w:val="24"/>
          <w:shd w:fill="141414" w:val="clear"/>
          <w:rtl w:val="0"/>
        </w:rPr>
        <w:t xml:space="preserve">type=</w:t>
      </w:r>
      <w:r w:rsidDel="00000000" w:rsidR="00000000" w:rsidRPr="00000000">
        <w:rPr>
          <w:b w:val="1"/>
          <w:color w:val="8f9d6a"/>
          <w:sz w:val="24"/>
          <w:szCs w:val="24"/>
          <w:shd w:fill="141414" w:val="clear"/>
          <w:rtl w:val="0"/>
        </w:rPr>
        <w:t xml:space="preserve">"text" </w:t>
      </w:r>
      <w:r w:rsidDel="00000000" w:rsidR="00000000" w:rsidRPr="00000000">
        <w:rPr>
          <w:color w:val="9b703f"/>
          <w:sz w:val="24"/>
          <w:szCs w:val="24"/>
          <w:shd w:fill="141414" w:val="clear"/>
          <w:rtl w:val="0"/>
        </w:rPr>
        <w:t xml:space="preserve">ng-model=</w:t>
      </w:r>
      <w:r w:rsidDel="00000000" w:rsidR="00000000" w:rsidRPr="00000000">
        <w:rPr>
          <w:b w:val="1"/>
          <w:color w:val="8f9d6a"/>
          <w:sz w:val="24"/>
          <w:szCs w:val="24"/>
          <w:shd w:fill="141414" w:val="clear"/>
          <w:rtl w:val="0"/>
        </w:rPr>
        <w:t xml:space="preserve">"cat.name" </w:t>
      </w:r>
      <w:r w:rsidDel="00000000" w:rsidR="00000000" w:rsidRPr="00000000">
        <w:rPr>
          <w:color w:val="f8f8f8"/>
          <w:sz w:val="24"/>
          <w:szCs w:val="24"/>
          <w:shd w:fill="141414" w:val="clear"/>
          <w:rtl w:val="0"/>
        </w:rPr>
        <w:t xml:space="preserve">/&gt;&lt;</w:t>
      </w:r>
      <w:r w:rsidDel="00000000" w:rsidR="00000000" w:rsidRPr="00000000">
        <w:rPr>
          <w:color w:val="ac885b"/>
          <w:sz w:val="24"/>
          <w:szCs w:val="24"/>
          <w:shd w:fill="141414" w:val="clear"/>
          <w:rtl w:val="0"/>
        </w:rPr>
        <w:t xml:space="preserve">br </w:t>
      </w:r>
      <w:r w:rsidDel="00000000" w:rsidR="00000000" w:rsidRPr="00000000">
        <w:rPr>
          <w:color w:val="f8f8f8"/>
          <w:sz w:val="24"/>
          <w:szCs w:val="24"/>
          <w:shd w:fill="141414" w:val="clear"/>
          <w:rtl w:val="0"/>
        </w:rPr>
        <w:t xml:space="preserve">/&gt;</w:t>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           &lt;</w:t>
      </w:r>
      <w:r w:rsidDel="00000000" w:rsidR="00000000" w:rsidRPr="00000000">
        <w:rPr>
          <w:color w:val="ac885b"/>
          <w:sz w:val="24"/>
          <w:szCs w:val="24"/>
          <w:shd w:fill="141414" w:val="clear"/>
          <w:rtl w:val="0"/>
        </w:rPr>
        <w:t xml:space="preserve">input </w:t>
      </w:r>
      <w:r w:rsidDel="00000000" w:rsidR="00000000" w:rsidRPr="00000000">
        <w:rPr>
          <w:color w:val="9b703f"/>
          <w:sz w:val="24"/>
          <w:szCs w:val="24"/>
          <w:shd w:fill="141414" w:val="clear"/>
          <w:rtl w:val="0"/>
        </w:rPr>
        <w:t xml:space="preserve">type=</w:t>
      </w:r>
      <w:r w:rsidDel="00000000" w:rsidR="00000000" w:rsidRPr="00000000">
        <w:rPr>
          <w:b w:val="1"/>
          <w:color w:val="8f9d6a"/>
          <w:sz w:val="24"/>
          <w:szCs w:val="24"/>
          <w:shd w:fill="141414" w:val="clear"/>
          <w:rtl w:val="0"/>
        </w:rPr>
        <w:t xml:space="preserve">"submit" </w:t>
      </w:r>
      <w:r w:rsidDel="00000000" w:rsidR="00000000" w:rsidRPr="00000000">
        <w:rPr>
          <w:color w:val="9b703f"/>
          <w:sz w:val="24"/>
          <w:szCs w:val="24"/>
          <w:shd w:fill="141414" w:val="clear"/>
          <w:rtl w:val="0"/>
        </w:rPr>
        <w:t xml:space="preserve">ng-click=</w:t>
      </w:r>
      <w:r w:rsidDel="00000000" w:rsidR="00000000" w:rsidRPr="00000000">
        <w:rPr>
          <w:b w:val="1"/>
          <w:color w:val="8f9d6a"/>
          <w:sz w:val="24"/>
          <w:szCs w:val="24"/>
          <w:shd w:fill="141414" w:val="clear"/>
          <w:rtl w:val="0"/>
        </w:rPr>
        <w:t xml:space="preserve">"</w:t>
      </w:r>
      <w:r w:rsidDel="00000000" w:rsidR="00000000" w:rsidRPr="00000000">
        <w:rPr>
          <w:b w:val="1"/>
          <w:color w:val="979748"/>
          <w:sz w:val="24"/>
          <w:szCs w:val="24"/>
          <w:shd w:fill="141414" w:val="clear"/>
          <w:rtl w:val="0"/>
        </w:rPr>
        <w:t xml:space="preserve">add</w:t>
      </w:r>
      <w:r w:rsidDel="00000000" w:rsidR="00000000" w:rsidRPr="00000000">
        <w:rPr>
          <w:b w:val="1"/>
          <w:color w:val="8f9d6a"/>
          <w:sz w:val="24"/>
          <w:szCs w:val="24"/>
          <w:shd w:fill="141414" w:val="clear"/>
          <w:rtl w:val="0"/>
        </w:rPr>
        <w:t xml:space="preserve">(</w:t>
      </w:r>
      <w:r w:rsidDel="00000000" w:rsidR="00000000" w:rsidRPr="00000000">
        <w:rPr>
          <w:b w:val="1"/>
          <w:color w:val="7587a6"/>
          <w:sz w:val="24"/>
          <w:szCs w:val="24"/>
          <w:shd w:fill="141414" w:val="clear"/>
          <w:rtl w:val="0"/>
        </w:rPr>
        <w:t xml:space="preserve">cat</w:t>
      </w:r>
      <w:r w:rsidDel="00000000" w:rsidR="00000000" w:rsidRPr="00000000">
        <w:rPr>
          <w:b w:val="1"/>
          <w:color w:val="8f9d6a"/>
          <w:sz w:val="24"/>
          <w:szCs w:val="24"/>
          <w:shd w:fill="141414" w:val="clear"/>
          <w:rtl w:val="0"/>
        </w:rPr>
        <w:t xml:space="preserve">)" </w:t>
      </w:r>
      <w:r w:rsidDel="00000000" w:rsidR="00000000" w:rsidRPr="00000000">
        <w:rPr>
          <w:color w:val="9b703f"/>
          <w:sz w:val="24"/>
          <w:szCs w:val="24"/>
          <w:shd w:fill="141414" w:val="clear"/>
          <w:rtl w:val="0"/>
        </w:rPr>
        <w:t xml:space="preserve">value=</w:t>
      </w:r>
      <w:r w:rsidDel="00000000" w:rsidR="00000000" w:rsidRPr="00000000">
        <w:rPr>
          <w:b w:val="1"/>
          <w:color w:val="8f9d6a"/>
          <w:sz w:val="24"/>
          <w:szCs w:val="24"/>
          <w:shd w:fill="141414" w:val="clear"/>
          <w:rtl w:val="0"/>
        </w:rPr>
        <w:t xml:space="preserve">"Save"</w:t>
      </w:r>
      <w:r w:rsidDel="00000000" w:rsidR="00000000" w:rsidRPr="00000000">
        <w:rPr>
          <w:color w:val="f8f8f8"/>
          <w:sz w:val="24"/>
          <w:szCs w:val="24"/>
          <w:shd w:fill="141414" w:val="clear"/>
          <w:rtl w:val="0"/>
        </w:rPr>
        <w:t xml:space="preserve">/&gt;</w:t>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       &lt;/</w:t>
      </w:r>
      <w:r w:rsidDel="00000000" w:rsidR="00000000" w:rsidRPr="00000000">
        <w:rPr>
          <w:color w:val="ac885b"/>
          <w:sz w:val="24"/>
          <w:szCs w:val="24"/>
          <w:shd w:fill="141414" w:val="clear"/>
          <w:rtl w:val="0"/>
        </w:rPr>
        <w:t xml:space="preserve">form</w:t>
      </w:r>
      <w:r w:rsidDel="00000000" w:rsidR="00000000" w:rsidRPr="00000000">
        <w:rPr>
          <w:color w:val="f8f8f8"/>
          <w:sz w:val="24"/>
          <w:szCs w:val="24"/>
          <w:shd w:fill="141414" w:val="clea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       &lt;</w:t>
      </w:r>
      <w:r w:rsidDel="00000000" w:rsidR="00000000" w:rsidRPr="00000000">
        <w:rPr>
          <w:color w:val="ac885b"/>
          <w:sz w:val="24"/>
          <w:szCs w:val="24"/>
          <w:shd w:fill="141414" w:val="clear"/>
          <w:rtl w:val="0"/>
        </w:rPr>
        <w:t xml:space="preserve">h4</w:t>
      </w:r>
      <w:r w:rsidDel="00000000" w:rsidR="00000000" w:rsidRPr="00000000">
        <w:rPr>
          <w:color w:val="f8f8f8"/>
          <w:sz w:val="24"/>
          <w:szCs w:val="24"/>
          <w:shd w:fill="141414" w:val="clear"/>
          <w:rtl w:val="0"/>
        </w:rPr>
        <w:t xml:space="preserve">&gt;</w:t>
      </w:r>
      <w:r w:rsidDel="00000000" w:rsidR="00000000" w:rsidRPr="00000000">
        <w:rPr>
          <w:b w:val="1"/>
          <w:color w:val="f8f8f8"/>
          <w:sz w:val="24"/>
          <w:szCs w:val="24"/>
          <w:shd w:fill="141414" w:val="clear"/>
          <w:rtl w:val="0"/>
        </w:rPr>
        <w:t xml:space="preserve">Cats</w:t>
      </w:r>
      <w:r w:rsidDel="00000000" w:rsidR="00000000" w:rsidRPr="00000000">
        <w:rPr>
          <w:color w:val="f8f8f8"/>
          <w:sz w:val="24"/>
          <w:szCs w:val="24"/>
          <w:shd w:fill="141414" w:val="clear"/>
          <w:rtl w:val="0"/>
        </w:rPr>
        <w:t xml:space="preserve">&lt;/</w:t>
      </w:r>
      <w:r w:rsidDel="00000000" w:rsidR="00000000" w:rsidRPr="00000000">
        <w:rPr>
          <w:color w:val="ac885b"/>
          <w:sz w:val="24"/>
          <w:szCs w:val="24"/>
          <w:shd w:fill="141414" w:val="clear"/>
          <w:rtl w:val="0"/>
        </w:rPr>
        <w:t xml:space="preserve">h4</w:t>
      </w:r>
      <w:r w:rsidDel="00000000" w:rsidR="00000000" w:rsidRPr="00000000">
        <w:rPr>
          <w:color w:val="f8f8f8"/>
          <w:sz w:val="24"/>
          <w:szCs w:val="24"/>
          <w:shd w:fill="141414" w:val="clear"/>
          <w:rtl w:val="0"/>
        </w:rPr>
        <w:t xml:space="preserve">&gt;</w:t>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       &lt;</w:t>
      </w:r>
      <w:r w:rsidDel="00000000" w:rsidR="00000000" w:rsidRPr="00000000">
        <w:rPr>
          <w:color w:val="ac885b"/>
          <w:sz w:val="24"/>
          <w:szCs w:val="24"/>
          <w:shd w:fill="141414" w:val="clear"/>
          <w:rtl w:val="0"/>
        </w:rPr>
        <w:t xml:space="preserve">ul</w:t>
      </w:r>
      <w:r w:rsidDel="00000000" w:rsidR="00000000" w:rsidRPr="00000000">
        <w:rPr>
          <w:color w:val="f8f8f8"/>
          <w:sz w:val="24"/>
          <w:szCs w:val="24"/>
          <w:shd w:fill="141414" w:val="clear"/>
          <w:rtl w:val="0"/>
        </w:rPr>
        <w:t xml:space="preserve">&gt;</w:t>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           &lt;</w:t>
      </w:r>
      <w:r w:rsidDel="00000000" w:rsidR="00000000" w:rsidRPr="00000000">
        <w:rPr>
          <w:color w:val="ac885b"/>
          <w:sz w:val="24"/>
          <w:szCs w:val="24"/>
          <w:shd w:fill="141414" w:val="clear"/>
          <w:rtl w:val="0"/>
        </w:rPr>
        <w:t xml:space="preserve">li </w:t>
      </w:r>
      <w:r w:rsidDel="00000000" w:rsidR="00000000" w:rsidRPr="00000000">
        <w:rPr>
          <w:color w:val="9b703f"/>
          <w:sz w:val="24"/>
          <w:szCs w:val="24"/>
          <w:shd w:fill="141414" w:val="clear"/>
          <w:rtl w:val="0"/>
        </w:rPr>
        <w:t xml:space="preserve">ng-repeat=</w:t>
      </w:r>
      <w:r w:rsidDel="00000000" w:rsidR="00000000" w:rsidRPr="00000000">
        <w:rPr>
          <w:b w:val="1"/>
          <w:color w:val="8f9d6a"/>
          <w:sz w:val="24"/>
          <w:szCs w:val="24"/>
          <w:shd w:fill="141414" w:val="clear"/>
          <w:rtl w:val="0"/>
        </w:rPr>
        <w:t xml:space="preserve">"cat in </w:t>
      </w:r>
      <w:r w:rsidDel="00000000" w:rsidR="00000000" w:rsidRPr="00000000">
        <w:rPr>
          <w:b w:val="1"/>
          <w:color w:val="7587a6"/>
          <w:sz w:val="24"/>
          <w:szCs w:val="24"/>
          <w:shd w:fill="141414" w:val="clear"/>
          <w:rtl w:val="0"/>
        </w:rPr>
        <w:t xml:space="preserve">cats</w:t>
      </w:r>
      <w:r w:rsidDel="00000000" w:rsidR="00000000" w:rsidRPr="00000000">
        <w:rPr>
          <w:b w:val="1"/>
          <w:color w:val="8f9d6a"/>
          <w:sz w:val="24"/>
          <w:szCs w:val="24"/>
          <w:shd w:fill="141414" w:val="clear"/>
          <w:rtl w:val="0"/>
        </w:rPr>
        <w:t xml:space="preserve">"</w:t>
      </w:r>
      <w:r w:rsidDel="00000000" w:rsidR="00000000" w:rsidRPr="00000000">
        <w:rPr>
          <w:color w:val="f8f8f8"/>
          <w:sz w:val="24"/>
          <w:szCs w:val="24"/>
          <w:shd w:fill="141414" w:val="clear"/>
          <w:rtl w:val="0"/>
        </w:rPr>
        <w:t xml:space="preserve">&gt;</w:t>
      </w:r>
      <w:r w:rsidDel="00000000" w:rsidR="00000000" w:rsidRPr="00000000">
        <w:rPr>
          <w:b w:val="1"/>
          <w:color w:val="f8f8f8"/>
          <w:sz w:val="24"/>
          <w:szCs w:val="24"/>
          <w:shd w:fill="141414" w:val="clear"/>
          <w:rtl w:val="0"/>
        </w:rPr>
        <w:t xml:space="preserve">{{ cat.</w:t>
      </w:r>
      <w:r w:rsidDel="00000000" w:rsidR="00000000" w:rsidRPr="00000000">
        <w:rPr>
          <w:b w:val="1"/>
          <w:color w:val="979748"/>
          <w:sz w:val="24"/>
          <w:szCs w:val="24"/>
          <w:shd w:fill="141414" w:val="clear"/>
          <w:rtl w:val="0"/>
        </w:rPr>
        <w:t xml:space="preserve">name </w:t>
      </w:r>
      <w:r w:rsidDel="00000000" w:rsidR="00000000" w:rsidRPr="00000000">
        <w:rPr>
          <w:b w:val="1"/>
          <w:color w:val="f8f8f8"/>
          <w:sz w:val="24"/>
          <w:szCs w:val="24"/>
          <w:shd w:fill="141414" w:val="clear"/>
          <w:rtl w:val="0"/>
        </w:rPr>
        <w:t xml:space="preserve">}}</w:t>
      </w:r>
      <w:r w:rsidDel="00000000" w:rsidR="00000000" w:rsidRPr="00000000">
        <w:rPr>
          <w:color w:val="f8f8f8"/>
          <w:sz w:val="24"/>
          <w:szCs w:val="24"/>
          <w:shd w:fill="141414" w:val="clear"/>
          <w:rtl w:val="0"/>
        </w:rPr>
        <w:t xml:space="preserve">&lt;/</w:t>
      </w:r>
      <w:r w:rsidDel="00000000" w:rsidR="00000000" w:rsidRPr="00000000">
        <w:rPr>
          <w:color w:val="ac885b"/>
          <w:sz w:val="24"/>
          <w:szCs w:val="24"/>
          <w:shd w:fill="141414" w:val="clear"/>
          <w:rtl w:val="0"/>
        </w:rPr>
        <w:t xml:space="preserve">li</w:t>
      </w:r>
      <w:r w:rsidDel="00000000" w:rsidR="00000000" w:rsidRPr="00000000">
        <w:rPr>
          <w:color w:val="f8f8f8"/>
          <w:sz w:val="24"/>
          <w:szCs w:val="24"/>
          <w:shd w:fill="141414" w:val="clear"/>
          <w:rtl w:val="0"/>
        </w:rPr>
        <w:t xml:space="preserve">&gt;</w:t>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       &lt;/</w:t>
      </w:r>
      <w:r w:rsidDel="00000000" w:rsidR="00000000" w:rsidRPr="00000000">
        <w:rPr>
          <w:color w:val="ac885b"/>
          <w:sz w:val="24"/>
          <w:szCs w:val="24"/>
          <w:shd w:fill="141414" w:val="clear"/>
          <w:rtl w:val="0"/>
        </w:rPr>
        <w:t xml:space="preserve">ul</w:t>
      </w:r>
      <w:r w:rsidDel="00000000" w:rsidR="00000000" w:rsidRPr="00000000">
        <w:rPr>
          <w:color w:val="f8f8f8"/>
          <w:sz w:val="24"/>
          <w:szCs w:val="24"/>
          <w:shd w:fill="141414" w:val="clear"/>
          <w:rtl w:val="0"/>
        </w:rPr>
        <w:t xml:space="preserve">&gt;</w:t>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   &lt;/</w:t>
      </w:r>
      <w:r w:rsidDel="00000000" w:rsidR="00000000" w:rsidRPr="00000000">
        <w:rPr>
          <w:color w:val="ac885b"/>
          <w:sz w:val="24"/>
          <w:szCs w:val="24"/>
          <w:shd w:fill="141414" w:val="clear"/>
          <w:rtl w:val="0"/>
        </w:rPr>
        <w:t xml:space="preserve">div</w:t>
      </w:r>
      <w:r w:rsidDel="00000000" w:rsidR="00000000" w:rsidRPr="00000000">
        <w:rPr>
          <w:color w:val="f8f8f8"/>
          <w:sz w:val="24"/>
          <w:szCs w:val="24"/>
          <w:shd w:fill="141414" w:val="clear"/>
          <w:rtl w:val="0"/>
        </w:rPr>
        <w:t xml:space="preserve">&gt;</w:t>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&lt;/</w:t>
      </w:r>
      <w:r w:rsidDel="00000000" w:rsidR="00000000" w:rsidRPr="00000000">
        <w:rPr>
          <w:color w:val="ac885b"/>
          <w:sz w:val="24"/>
          <w:szCs w:val="24"/>
          <w:shd w:fill="141414" w:val="clear"/>
          <w:rtl w:val="0"/>
        </w:rPr>
        <w:t xml:space="preserve">body</w:t>
      </w:r>
      <w:r w:rsidDel="00000000" w:rsidR="00000000" w:rsidRPr="00000000">
        <w:rPr>
          <w:color w:val="f8f8f8"/>
          <w:sz w:val="24"/>
          <w:szCs w:val="24"/>
          <w:shd w:fill="141414" w:val="clea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Div is being driven by something called a “Controller”, which is an Angular specific functionality. Next, we have our P tags that are being bound to whether or not there is information present. Then, we have a form to be filled out, nothing special with the form aesthetic, but the data is being bound to a ‘model’. More on all of this later. More Angular specific technology being bound to the submit button. Finally, some repeat functionality being set up for listing multiple listings of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build it now, there is not much going on that you would not expect. Eventually, the “{{ }}” stuff will get bound to variable information. Shut down the server and let’s move to some more functionality.</w:t>
      </w:r>
    </w:p>
    <w:p w:rsidR="00000000" w:rsidDel="00000000" w:rsidP="00000000" w:rsidRDefault="00000000" w:rsidRPr="00000000">
      <w:pPr>
        <w:contextualSpacing w:val="0"/>
      </w:pPr>
      <w:r w:rsidDel="00000000" w:rsidR="00000000" w:rsidRPr="00000000">
        <w:rPr>
          <w:rtl w:val="0"/>
        </w:rPr>
        <w:t xml:space="preserve">Before we head over to some more code, let’s install another NPM module. In the command line:</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rtl w:val="0"/>
        </w:rPr>
        <w:t xml:space="preserve">npm install body-parser --save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will help our application render some of the information that we are throwing at it. More on this later, but let’s head over to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Head over to our client folder at the root directory and open up the </w:t>
      </w:r>
      <w:r w:rsidDel="00000000" w:rsidR="00000000" w:rsidRPr="00000000">
        <w:rPr>
          <w:b w:val="1"/>
          <w:rtl w:val="0"/>
        </w:rPr>
        <w:t xml:space="preserve">app.js</w:t>
      </w:r>
      <w:r w:rsidDel="00000000" w:rsidR="00000000" w:rsidRPr="00000000">
        <w:rPr>
          <w:rtl w:val="0"/>
        </w:rPr>
        <w:t xml:space="preserve">. Here we are going to plug in some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cda869"/>
          <w:sz w:val="24"/>
          <w:szCs w:val="24"/>
          <w:shd w:fill="141414" w:val="clear"/>
          <w:rtl w:val="0"/>
        </w:rPr>
        <w:t xml:space="preserve">var </w:t>
      </w:r>
      <w:r w:rsidDel="00000000" w:rsidR="00000000" w:rsidRPr="00000000">
        <w:rPr>
          <w:i w:val="1"/>
          <w:color w:val="7587a6"/>
          <w:sz w:val="24"/>
          <w:szCs w:val="24"/>
          <w:shd w:fill="141414" w:val="clear"/>
          <w:rtl w:val="0"/>
        </w:rPr>
        <w:t xml:space="preserve">app </w:t>
      </w:r>
      <w:r w:rsidDel="00000000" w:rsidR="00000000" w:rsidRPr="00000000">
        <w:rPr>
          <w:color w:val="cda869"/>
          <w:sz w:val="24"/>
          <w:szCs w:val="24"/>
          <w:shd w:fill="141414" w:val="clear"/>
          <w:rtl w:val="0"/>
        </w:rPr>
        <w:t xml:space="preserve">= </w:t>
      </w:r>
      <w:r w:rsidDel="00000000" w:rsidR="00000000" w:rsidRPr="00000000">
        <w:rPr>
          <w:color w:val="7587a6"/>
          <w:sz w:val="24"/>
          <w:szCs w:val="24"/>
          <w:shd w:fill="141414" w:val="clear"/>
          <w:rtl w:val="0"/>
        </w:rPr>
        <w:t xml:space="preserve">angular</w:t>
      </w:r>
      <w:r w:rsidDel="00000000" w:rsidR="00000000" w:rsidRPr="00000000">
        <w:rPr>
          <w:color w:val="f8f8f8"/>
          <w:sz w:val="24"/>
          <w:szCs w:val="24"/>
          <w:shd w:fill="141414" w:val="clear"/>
          <w:rtl w:val="0"/>
        </w:rPr>
        <w:t xml:space="preserve">.module(</w:t>
      </w:r>
      <w:r w:rsidDel="00000000" w:rsidR="00000000" w:rsidRPr="00000000">
        <w:rPr>
          <w:color w:val="8f9d6a"/>
          <w:sz w:val="24"/>
          <w:szCs w:val="24"/>
          <w:shd w:fill="141414" w:val="clear"/>
          <w:rtl w:val="0"/>
        </w:rPr>
        <w:t xml:space="preserve">'app'</w:t>
      </w:r>
      <w:r w:rsidDel="00000000" w:rsidR="00000000" w:rsidRPr="00000000">
        <w:rPr>
          <w:color w:val="cc7832"/>
          <w:sz w:val="24"/>
          <w:szCs w:val="24"/>
          <w:shd w:fill="141414" w:val="clear"/>
          <w:rtl w:val="0"/>
        </w:rPr>
        <w:t xml:space="preserve">, </w:t>
      </w:r>
      <w:r w:rsidDel="00000000" w:rsidR="00000000" w:rsidRPr="00000000">
        <w:rPr>
          <w:color w:val="f8f8f8"/>
          <w:sz w:val="24"/>
          <w:szCs w:val="24"/>
          <w:shd w:fill="141414" w:val="clear"/>
          <w:rtl w:val="0"/>
        </w:rPr>
        <w:t xml:space="preserve">[])</w:t>
      </w:r>
      <w:r w:rsidDel="00000000" w:rsidR="00000000" w:rsidRPr="00000000">
        <w:rPr>
          <w:color w:val="cc7832"/>
          <w:sz w:val="24"/>
          <w:szCs w:val="24"/>
          <w:shd w:fill="141414" w:val="clear"/>
          <w:rtl w:val="0"/>
        </w:rPr>
        <w:t xml:space="preserve">;</w:t>
      </w:r>
    </w:p>
    <w:p w:rsidR="00000000" w:rsidDel="00000000" w:rsidP="00000000" w:rsidRDefault="00000000" w:rsidRPr="00000000">
      <w:pPr>
        <w:contextualSpacing w:val="0"/>
      </w:pPr>
      <w:r w:rsidDel="00000000" w:rsidR="00000000" w:rsidRPr="00000000">
        <w:rPr>
          <w:i w:val="1"/>
          <w:color w:val="7587a6"/>
          <w:sz w:val="24"/>
          <w:szCs w:val="24"/>
          <w:shd w:fill="141414" w:val="clear"/>
          <w:rtl w:val="0"/>
        </w:rPr>
        <w:t xml:space="preserve">app</w:t>
      </w:r>
      <w:r w:rsidDel="00000000" w:rsidR="00000000" w:rsidRPr="00000000">
        <w:rPr>
          <w:color w:val="f8f8f8"/>
          <w:sz w:val="24"/>
          <w:szCs w:val="24"/>
          <w:shd w:fill="141414" w:val="clear"/>
          <w:rtl w:val="0"/>
        </w:rPr>
        <w:t xml:space="preserve">.</w:t>
      </w:r>
      <w:r w:rsidDel="00000000" w:rsidR="00000000" w:rsidRPr="00000000">
        <w:rPr>
          <w:color w:val="9b703f"/>
          <w:sz w:val="24"/>
          <w:szCs w:val="24"/>
          <w:shd w:fill="141414" w:val="clear"/>
          <w:rtl w:val="0"/>
        </w:rPr>
        <w:t xml:space="preserve">controller</w:t>
      </w:r>
      <w:r w:rsidDel="00000000" w:rsidR="00000000" w:rsidRPr="00000000">
        <w:rPr>
          <w:color w:val="f8f8f8"/>
          <w:sz w:val="24"/>
          <w:szCs w:val="24"/>
          <w:shd w:fill="141414" w:val="clear"/>
          <w:rtl w:val="0"/>
        </w:rPr>
        <w:t xml:space="preserve">(</w:t>
      </w:r>
      <w:r w:rsidDel="00000000" w:rsidR="00000000" w:rsidRPr="00000000">
        <w:rPr>
          <w:color w:val="8f9d6a"/>
          <w:sz w:val="24"/>
          <w:szCs w:val="24"/>
          <w:shd w:fill="141414" w:val="clear"/>
          <w:rtl w:val="0"/>
        </w:rPr>
        <w:t xml:space="preserve">"IndexController"</w:t>
      </w:r>
      <w:r w:rsidDel="00000000" w:rsidR="00000000" w:rsidRPr="00000000">
        <w:rPr>
          <w:color w:val="cc7832"/>
          <w:sz w:val="24"/>
          <w:szCs w:val="24"/>
          <w:shd w:fill="141414" w:val="clear"/>
          <w:rtl w:val="0"/>
        </w:rPr>
        <w:t xml:space="preserve">, </w:t>
      </w:r>
      <w:r w:rsidDel="00000000" w:rsidR="00000000" w:rsidRPr="00000000">
        <w:rPr>
          <w:color w:val="f8f8f8"/>
          <w:sz w:val="24"/>
          <w:szCs w:val="24"/>
          <w:shd w:fill="141414" w:val="clear"/>
          <w:rtl w:val="0"/>
        </w:rPr>
        <w:t xml:space="preserve">[</w:t>
      </w:r>
      <w:r w:rsidDel="00000000" w:rsidR="00000000" w:rsidRPr="00000000">
        <w:rPr>
          <w:color w:val="8f9d6a"/>
          <w:sz w:val="24"/>
          <w:szCs w:val="24"/>
          <w:shd w:fill="141414" w:val="clear"/>
          <w:rtl w:val="0"/>
        </w:rPr>
        <w:t xml:space="preserve">'$scope'</w:t>
      </w:r>
      <w:r w:rsidDel="00000000" w:rsidR="00000000" w:rsidRPr="00000000">
        <w:rPr>
          <w:color w:val="cc7832"/>
          <w:sz w:val="24"/>
          <w:szCs w:val="24"/>
          <w:shd w:fill="141414" w:val="clear"/>
          <w:rtl w:val="0"/>
        </w:rPr>
        <w:t xml:space="preserve">, </w:t>
      </w:r>
      <w:r w:rsidDel="00000000" w:rsidR="00000000" w:rsidRPr="00000000">
        <w:rPr>
          <w:color w:val="8f9d6a"/>
          <w:sz w:val="24"/>
          <w:szCs w:val="24"/>
          <w:shd w:fill="141414" w:val="clear"/>
          <w:rtl w:val="0"/>
        </w:rPr>
        <w:t xml:space="preserve">'$http'</w:t>
      </w:r>
      <w:r w:rsidDel="00000000" w:rsidR="00000000" w:rsidRPr="00000000">
        <w:rPr>
          <w:color w:val="cc7832"/>
          <w:sz w:val="24"/>
          <w:szCs w:val="24"/>
          <w:shd w:fill="141414" w:val="clear"/>
          <w:rtl w:val="0"/>
        </w:rPr>
        <w:t xml:space="preserve">, </w:t>
      </w:r>
      <w:r w:rsidDel="00000000" w:rsidR="00000000" w:rsidRPr="00000000">
        <w:rPr>
          <w:color w:val="cda869"/>
          <w:sz w:val="24"/>
          <w:szCs w:val="24"/>
          <w:shd w:fill="141414" w:val="clear"/>
          <w:rtl w:val="0"/>
        </w:rPr>
        <w:t xml:space="preserve">function</w:t>
      </w:r>
      <w:r w:rsidDel="00000000" w:rsidR="00000000" w:rsidRPr="00000000">
        <w:rPr>
          <w:color w:val="f8f8f8"/>
          <w:sz w:val="24"/>
          <w:szCs w:val="24"/>
          <w:shd w:fill="141414" w:val="clear"/>
          <w:rtl w:val="0"/>
        </w:rPr>
        <w:t xml:space="preserve">(</w:t>
      </w:r>
      <w:r w:rsidDel="00000000" w:rsidR="00000000" w:rsidRPr="00000000">
        <w:rPr>
          <w:color w:val="7587a6"/>
          <w:sz w:val="24"/>
          <w:szCs w:val="24"/>
          <w:shd w:fill="141414" w:val="clear"/>
          <w:rtl w:val="0"/>
        </w:rPr>
        <w:t xml:space="preserve">$scope</w:t>
      </w:r>
      <w:r w:rsidDel="00000000" w:rsidR="00000000" w:rsidRPr="00000000">
        <w:rPr>
          <w:color w:val="cc7832"/>
          <w:sz w:val="24"/>
          <w:szCs w:val="24"/>
          <w:shd w:fill="141414" w:val="clear"/>
          <w:rtl w:val="0"/>
        </w:rPr>
        <w:t xml:space="preserve">, </w:t>
      </w:r>
      <w:r w:rsidDel="00000000" w:rsidR="00000000" w:rsidRPr="00000000">
        <w:rPr>
          <w:color w:val="7587a6"/>
          <w:sz w:val="24"/>
          <w:szCs w:val="24"/>
          <w:shd w:fill="141414" w:val="clear"/>
          <w:rtl w:val="0"/>
        </w:rPr>
        <w:t xml:space="preserve">$http</w:t>
      </w:r>
      <w:r w:rsidDel="00000000" w:rsidR="00000000" w:rsidRPr="00000000">
        <w:rPr>
          <w:color w:val="f8f8f8"/>
          <w:sz w:val="24"/>
          <w:szCs w:val="24"/>
          <w:shd w:fill="141414" w:val="clear"/>
          <w:rtl w:val="0"/>
        </w:rPr>
        <w:t xml:space="preserve">){</w:t>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   </w:t>
      </w:r>
      <w:r w:rsidDel="00000000" w:rsidR="00000000" w:rsidRPr="00000000">
        <w:rPr>
          <w:color w:val="7587a6"/>
          <w:sz w:val="24"/>
          <w:szCs w:val="24"/>
          <w:shd w:fill="141414" w:val="clear"/>
          <w:rtl w:val="0"/>
        </w:rPr>
        <w:t xml:space="preserve">$scope</w:t>
      </w:r>
      <w:r w:rsidDel="00000000" w:rsidR="00000000" w:rsidRPr="00000000">
        <w:rPr>
          <w:color w:val="f8f8f8"/>
          <w:sz w:val="24"/>
          <w:szCs w:val="24"/>
          <w:shd w:fill="141414" w:val="clear"/>
          <w:rtl w:val="0"/>
        </w:rPr>
        <w:t xml:space="preserve">.</w:t>
      </w:r>
      <w:r w:rsidDel="00000000" w:rsidR="00000000" w:rsidRPr="00000000">
        <w:rPr>
          <w:color w:val="7587a6"/>
          <w:sz w:val="24"/>
          <w:szCs w:val="24"/>
          <w:shd w:fill="141414" w:val="clear"/>
          <w:rtl w:val="0"/>
        </w:rPr>
        <w:t xml:space="preserve">cat </w:t>
      </w:r>
      <w:r w:rsidDel="00000000" w:rsidR="00000000" w:rsidRPr="00000000">
        <w:rPr>
          <w:color w:val="cda869"/>
          <w:sz w:val="24"/>
          <w:szCs w:val="24"/>
          <w:shd w:fill="141414" w:val="clear"/>
          <w:rtl w:val="0"/>
        </w:rPr>
        <w:t xml:space="preserve">= </w:t>
      </w:r>
      <w:r w:rsidDel="00000000" w:rsidR="00000000" w:rsidRPr="00000000">
        <w:rPr>
          <w:color w:val="f8f8f8"/>
          <w:sz w:val="24"/>
          <w:szCs w:val="24"/>
          <w:shd w:fill="141414" w:val="clear"/>
          <w:rtl w:val="0"/>
        </w:rPr>
        <w:t xml:space="preserve">{}</w:t>
      </w:r>
      <w:r w:rsidDel="00000000" w:rsidR="00000000" w:rsidRPr="00000000">
        <w:rPr>
          <w:color w:val="cc7832"/>
          <w:sz w:val="24"/>
          <w:szCs w:val="24"/>
          <w:shd w:fill="141414" w:val="clear"/>
          <w:rtl w:val="0"/>
        </w:rPr>
        <w:t xml:space="preserve">;</w:t>
      </w:r>
    </w:p>
    <w:p w:rsidR="00000000" w:rsidDel="00000000" w:rsidP="00000000" w:rsidRDefault="00000000" w:rsidRPr="00000000">
      <w:pPr>
        <w:contextualSpacing w:val="0"/>
      </w:pPr>
      <w:r w:rsidDel="00000000" w:rsidR="00000000" w:rsidRPr="00000000">
        <w:rPr>
          <w:color w:val="cc7832"/>
          <w:sz w:val="24"/>
          <w:szCs w:val="24"/>
          <w:shd w:fill="141414" w:val="clear"/>
          <w:rtl w:val="0"/>
        </w:rPr>
        <w:t xml:space="preserve">   </w:t>
      </w:r>
      <w:r w:rsidDel="00000000" w:rsidR="00000000" w:rsidRPr="00000000">
        <w:rPr>
          <w:color w:val="7587a6"/>
          <w:sz w:val="24"/>
          <w:szCs w:val="24"/>
          <w:shd w:fill="141414" w:val="clear"/>
          <w:rtl w:val="0"/>
        </w:rPr>
        <w:t xml:space="preserve">$scope</w:t>
      </w:r>
      <w:r w:rsidDel="00000000" w:rsidR="00000000" w:rsidRPr="00000000">
        <w:rPr>
          <w:color w:val="f8f8f8"/>
          <w:sz w:val="24"/>
          <w:szCs w:val="24"/>
          <w:shd w:fill="141414" w:val="clear"/>
          <w:rtl w:val="0"/>
        </w:rPr>
        <w:t xml:space="preserve">.</w:t>
      </w:r>
      <w:r w:rsidDel="00000000" w:rsidR="00000000" w:rsidRPr="00000000">
        <w:rPr>
          <w:color w:val="7587a6"/>
          <w:sz w:val="24"/>
          <w:szCs w:val="24"/>
          <w:shd w:fill="141414" w:val="clear"/>
          <w:rtl w:val="0"/>
        </w:rPr>
        <w:t xml:space="preserve">cats </w:t>
      </w:r>
      <w:r w:rsidDel="00000000" w:rsidR="00000000" w:rsidRPr="00000000">
        <w:rPr>
          <w:color w:val="cda869"/>
          <w:sz w:val="24"/>
          <w:szCs w:val="24"/>
          <w:shd w:fill="141414" w:val="clear"/>
          <w:rtl w:val="0"/>
        </w:rPr>
        <w:t xml:space="preserve">= </w:t>
      </w:r>
      <w:r w:rsidDel="00000000" w:rsidR="00000000" w:rsidRPr="00000000">
        <w:rPr>
          <w:color w:val="f8f8f8"/>
          <w:sz w:val="24"/>
          <w:szCs w:val="24"/>
          <w:shd w:fill="141414" w:val="clear"/>
          <w:rtl w:val="0"/>
        </w:rPr>
        <w:t xml:space="preserve">[]</w:t>
      </w:r>
      <w:r w:rsidDel="00000000" w:rsidR="00000000" w:rsidRPr="00000000">
        <w:rPr>
          <w:color w:val="cc7832"/>
          <w:sz w:val="24"/>
          <w:szCs w:val="24"/>
          <w:shd w:fill="141414" w:val="clear"/>
          <w:rtl w:val="0"/>
        </w:rPr>
        <w:t xml:space="preserve">;</w:t>
      </w:r>
    </w:p>
    <w:p w:rsidR="00000000" w:rsidDel="00000000" w:rsidP="00000000" w:rsidRDefault="00000000" w:rsidRPr="00000000">
      <w:pPr>
        <w:contextualSpacing w:val="0"/>
      </w:pPr>
      <w:r w:rsidDel="00000000" w:rsidR="00000000" w:rsidRPr="00000000">
        <w:rPr>
          <w:color w:val="cc7832"/>
          <w:sz w:val="24"/>
          <w:szCs w:val="24"/>
          <w:shd w:fill="141414" w:val="clear"/>
          <w:rtl w:val="0"/>
        </w:rPr>
        <w:t xml:space="preserve">   </w:t>
      </w:r>
      <w:r w:rsidDel="00000000" w:rsidR="00000000" w:rsidRPr="00000000">
        <w:rPr>
          <w:color w:val="cda869"/>
          <w:sz w:val="24"/>
          <w:szCs w:val="24"/>
          <w:shd w:fill="141414" w:val="clear"/>
          <w:rtl w:val="0"/>
        </w:rPr>
        <w:t xml:space="preserve">var </w:t>
      </w:r>
      <w:r w:rsidDel="00000000" w:rsidR="00000000" w:rsidRPr="00000000">
        <w:rPr>
          <w:color w:val="9b703f"/>
          <w:sz w:val="24"/>
          <w:szCs w:val="24"/>
          <w:shd w:fill="141414" w:val="clear"/>
          <w:rtl w:val="0"/>
        </w:rPr>
        <w:t xml:space="preserve">fetchCats </w:t>
      </w:r>
      <w:r w:rsidDel="00000000" w:rsidR="00000000" w:rsidRPr="00000000">
        <w:rPr>
          <w:color w:val="cda869"/>
          <w:sz w:val="24"/>
          <w:szCs w:val="24"/>
          <w:shd w:fill="141414" w:val="clear"/>
          <w:rtl w:val="0"/>
        </w:rPr>
        <w:t xml:space="preserve">= function</w:t>
      </w:r>
      <w:r w:rsidDel="00000000" w:rsidR="00000000" w:rsidRPr="00000000">
        <w:rPr>
          <w:color w:val="f8f8f8"/>
          <w:sz w:val="24"/>
          <w:szCs w:val="24"/>
          <w:shd w:fill="141414" w:val="clear"/>
          <w:rtl w:val="0"/>
        </w:rPr>
        <w:t xml:space="preserve">() {</w:t>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       </w:t>
      </w:r>
      <w:r w:rsidDel="00000000" w:rsidR="00000000" w:rsidRPr="00000000">
        <w:rPr>
          <w:color w:val="cda869"/>
          <w:sz w:val="24"/>
          <w:szCs w:val="24"/>
          <w:shd w:fill="141414" w:val="clear"/>
          <w:rtl w:val="0"/>
        </w:rPr>
        <w:t xml:space="preserve">return </w:t>
      </w:r>
      <w:r w:rsidDel="00000000" w:rsidR="00000000" w:rsidRPr="00000000">
        <w:rPr>
          <w:color w:val="7587a6"/>
          <w:sz w:val="24"/>
          <w:szCs w:val="24"/>
          <w:shd w:fill="141414" w:val="clear"/>
          <w:rtl w:val="0"/>
        </w:rPr>
        <w:t xml:space="preserve">$http</w:t>
      </w:r>
      <w:r w:rsidDel="00000000" w:rsidR="00000000" w:rsidRPr="00000000">
        <w:rPr>
          <w:color w:val="f8f8f8"/>
          <w:sz w:val="24"/>
          <w:szCs w:val="24"/>
          <w:shd w:fill="141414" w:val="clear"/>
          <w:rtl w:val="0"/>
        </w:rPr>
        <w:t xml:space="preserve">.get(</w:t>
      </w:r>
      <w:r w:rsidDel="00000000" w:rsidR="00000000" w:rsidRPr="00000000">
        <w:rPr>
          <w:color w:val="8f9d6a"/>
          <w:sz w:val="24"/>
          <w:szCs w:val="24"/>
          <w:shd w:fill="141414" w:val="clear"/>
          <w:rtl w:val="0"/>
        </w:rPr>
        <w:t xml:space="preserve">'/cats'</w:t>
      </w:r>
      <w:r w:rsidDel="00000000" w:rsidR="00000000" w:rsidRPr="00000000">
        <w:rPr>
          <w:color w:val="f8f8f8"/>
          <w:sz w:val="24"/>
          <w:szCs w:val="24"/>
          <w:shd w:fill="141414" w:val="clear"/>
          <w:rtl w:val="0"/>
        </w:rPr>
        <w:t xml:space="preserve">).</w:t>
      </w:r>
      <w:r w:rsidDel="00000000" w:rsidR="00000000" w:rsidRPr="00000000">
        <w:rPr>
          <w:color w:val="979748"/>
          <w:sz w:val="24"/>
          <w:szCs w:val="24"/>
          <w:shd w:fill="141414" w:val="clear"/>
          <w:rtl w:val="0"/>
        </w:rPr>
        <w:t xml:space="preserve">then</w:t>
      </w:r>
      <w:r w:rsidDel="00000000" w:rsidR="00000000" w:rsidRPr="00000000">
        <w:rPr>
          <w:color w:val="f8f8f8"/>
          <w:sz w:val="24"/>
          <w:szCs w:val="24"/>
          <w:shd w:fill="141414" w:val="clear"/>
          <w:rtl w:val="0"/>
        </w:rPr>
        <w:t xml:space="preserve">(</w:t>
      </w:r>
      <w:r w:rsidDel="00000000" w:rsidR="00000000" w:rsidRPr="00000000">
        <w:rPr>
          <w:color w:val="cda869"/>
          <w:sz w:val="24"/>
          <w:szCs w:val="24"/>
          <w:shd w:fill="141414" w:val="clear"/>
          <w:rtl w:val="0"/>
        </w:rPr>
        <w:t xml:space="preserve">function</w:t>
      </w:r>
      <w:r w:rsidDel="00000000" w:rsidR="00000000" w:rsidRPr="00000000">
        <w:rPr>
          <w:color w:val="f8f8f8"/>
          <w:sz w:val="24"/>
          <w:szCs w:val="24"/>
          <w:shd w:fill="141414" w:val="clear"/>
          <w:rtl w:val="0"/>
        </w:rPr>
        <w:t xml:space="preserve">(</w:t>
      </w:r>
      <w:r w:rsidDel="00000000" w:rsidR="00000000" w:rsidRPr="00000000">
        <w:rPr>
          <w:color w:val="7587a6"/>
          <w:sz w:val="24"/>
          <w:szCs w:val="24"/>
          <w:shd w:fill="141414" w:val="clear"/>
          <w:rtl w:val="0"/>
        </w:rPr>
        <w:t xml:space="preserve">response</w:t>
      </w:r>
      <w:r w:rsidDel="00000000" w:rsidR="00000000" w:rsidRPr="00000000">
        <w:rPr>
          <w:color w:val="f8f8f8"/>
          <w:sz w:val="24"/>
          <w:szCs w:val="24"/>
          <w:shd w:fill="141414" w:val="clear"/>
          <w:rtl w:val="0"/>
        </w:rPr>
        <w:t xml:space="preserve">){</w:t>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           </w:t>
      </w:r>
      <w:r w:rsidDel="00000000" w:rsidR="00000000" w:rsidRPr="00000000">
        <w:rPr>
          <w:color w:val="cda869"/>
          <w:sz w:val="24"/>
          <w:szCs w:val="24"/>
          <w:shd w:fill="141414" w:val="clear"/>
          <w:rtl w:val="0"/>
        </w:rPr>
        <w:t xml:space="preserve">if</w:t>
      </w:r>
      <w:r w:rsidDel="00000000" w:rsidR="00000000" w:rsidRPr="00000000">
        <w:rPr>
          <w:color w:val="f8f8f8"/>
          <w:sz w:val="24"/>
          <w:szCs w:val="24"/>
          <w:shd w:fill="141414" w:val="clear"/>
          <w:rtl w:val="0"/>
        </w:rPr>
        <w:t xml:space="preserve">(</w:t>
      </w:r>
      <w:r w:rsidDel="00000000" w:rsidR="00000000" w:rsidRPr="00000000">
        <w:rPr>
          <w:color w:val="7587a6"/>
          <w:sz w:val="24"/>
          <w:szCs w:val="24"/>
          <w:shd w:fill="141414" w:val="clear"/>
          <w:rtl w:val="0"/>
        </w:rPr>
        <w:t xml:space="preserve">response</w:t>
      </w:r>
      <w:r w:rsidDel="00000000" w:rsidR="00000000" w:rsidRPr="00000000">
        <w:rPr>
          <w:color w:val="f8f8f8"/>
          <w:sz w:val="24"/>
          <w:szCs w:val="24"/>
          <w:shd w:fill="141414" w:val="clear"/>
          <w:rtl w:val="0"/>
        </w:rPr>
        <w:t xml:space="preserve">.</w:t>
      </w:r>
      <w:r w:rsidDel="00000000" w:rsidR="00000000" w:rsidRPr="00000000">
        <w:rPr>
          <w:color w:val="979748"/>
          <w:sz w:val="24"/>
          <w:szCs w:val="24"/>
          <w:shd w:fill="141414" w:val="clear"/>
          <w:rtl w:val="0"/>
        </w:rPr>
        <w:t xml:space="preserve">status </w:t>
      </w:r>
      <w:r w:rsidDel="00000000" w:rsidR="00000000" w:rsidRPr="00000000">
        <w:rPr>
          <w:color w:val="cda869"/>
          <w:sz w:val="24"/>
          <w:szCs w:val="24"/>
          <w:shd w:fill="141414" w:val="clear"/>
          <w:rtl w:val="0"/>
        </w:rPr>
        <w:t xml:space="preserve">!== </w:t>
      </w:r>
      <w:r w:rsidDel="00000000" w:rsidR="00000000" w:rsidRPr="00000000">
        <w:rPr>
          <w:color w:val="cf6a4c"/>
          <w:sz w:val="24"/>
          <w:szCs w:val="24"/>
          <w:shd w:fill="141414" w:val="clear"/>
          <w:rtl w:val="0"/>
        </w:rPr>
        <w:t xml:space="preserve">200</w:t>
      </w:r>
      <w:r w:rsidDel="00000000" w:rsidR="00000000" w:rsidRPr="00000000">
        <w:rPr>
          <w:color w:val="f8f8f8"/>
          <w:sz w:val="24"/>
          <w:szCs w:val="24"/>
          <w:shd w:fill="141414" w:val="clear"/>
          <w:rtl w:val="0"/>
        </w:rPr>
        <w:t xml:space="preserve">){</w:t>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               </w:t>
      </w:r>
      <w:r w:rsidDel="00000000" w:rsidR="00000000" w:rsidRPr="00000000">
        <w:rPr>
          <w:color w:val="cda869"/>
          <w:sz w:val="24"/>
          <w:szCs w:val="24"/>
          <w:shd w:fill="141414" w:val="clear"/>
          <w:rtl w:val="0"/>
        </w:rPr>
        <w:t xml:space="preserve">throw new </w:t>
      </w:r>
      <w:r w:rsidDel="00000000" w:rsidR="00000000" w:rsidRPr="00000000">
        <w:rPr>
          <w:color w:val="9b703f"/>
          <w:sz w:val="24"/>
          <w:szCs w:val="24"/>
          <w:shd w:fill="141414" w:val="clear"/>
          <w:rtl w:val="0"/>
        </w:rPr>
        <w:t xml:space="preserve">Error</w:t>
      </w:r>
      <w:r w:rsidDel="00000000" w:rsidR="00000000" w:rsidRPr="00000000">
        <w:rPr>
          <w:color w:val="f8f8f8"/>
          <w:sz w:val="24"/>
          <w:szCs w:val="24"/>
          <w:shd w:fill="141414" w:val="clear"/>
          <w:rtl w:val="0"/>
        </w:rPr>
        <w:t xml:space="preserve">(</w:t>
      </w:r>
      <w:r w:rsidDel="00000000" w:rsidR="00000000" w:rsidRPr="00000000">
        <w:rPr>
          <w:color w:val="8f9d6a"/>
          <w:sz w:val="24"/>
          <w:szCs w:val="24"/>
          <w:shd w:fill="141414" w:val="clear"/>
          <w:rtl w:val="0"/>
        </w:rPr>
        <w:t xml:space="preserve">'Failed to fetch cats from the API'</w:t>
      </w:r>
      <w:r w:rsidDel="00000000" w:rsidR="00000000" w:rsidRPr="00000000">
        <w:rPr>
          <w:color w:val="f8f8f8"/>
          <w:sz w:val="24"/>
          <w:szCs w:val="24"/>
          <w:shd w:fill="141414" w:val="clear"/>
          <w:rtl w:val="0"/>
        </w:rPr>
        <w:t xml:space="preserve">)</w:t>
      </w:r>
      <w:r w:rsidDel="00000000" w:rsidR="00000000" w:rsidRPr="00000000">
        <w:rPr>
          <w:color w:val="cc7832"/>
          <w:sz w:val="24"/>
          <w:szCs w:val="24"/>
          <w:shd w:fill="141414" w:val="clear"/>
          <w:rtl w:val="0"/>
        </w:rPr>
        <w:t xml:space="preserve">;</w:t>
      </w:r>
    </w:p>
    <w:p w:rsidR="00000000" w:rsidDel="00000000" w:rsidP="00000000" w:rsidRDefault="00000000" w:rsidRPr="00000000">
      <w:pPr>
        <w:contextualSpacing w:val="0"/>
      </w:pPr>
      <w:r w:rsidDel="00000000" w:rsidR="00000000" w:rsidRPr="00000000">
        <w:rPr>
          <w:color w:val="cc7832"/>
          <w:sz w:val="24"/>
          <w:szCs w:val="24"/>
          <w:shd w:fill="141414" w:val="clear"/>
          <w:rtl w:val="0"/>
        </w:rPr>
        <w:t xml:space="preserve">           </w:t>
      </w:r>
      <w:r w:rsidDel="00000000" w:rsidR="00000000" w:rsidRPr="00000000">
        <w:rPr>
          <w:color w:val="f8f8f8"/>
          <w:sz w:val="24"/>
          <w:szCs w:val="24"/>
          <w:shd w:fill="141414" w:val="clear"/>
          <w:rtl w:val="0"/>
        </w:rPr>
        <w:t xml:space="preserve">}</w:t>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           </w:t>
      </w:r>
      <w:r w:rsidDel="00000000" w:rsidR="00000000" w:rsidRPr="00000000">
        <w:rPr>
          <w:color w:val="7587a6"/>
          <w:sz w:val="24"/>
          <w:szCs w:val="24"/>
          <w:shd w:fill="141414" w:val="clear"/>
          <w:rtl w:val="0"/>
        </w:rPr>
        <w:t xml:space="preserve">$scope</w:t>
      </w:r>
      <w:r w:rsidDel="00000000" w:rsidR="00000000" w:rsidRPr="00000000">
        <w:rPr>
          <w:color w:val="f8f8f8"/>
          <w:sz w:val="24"/>
          <w:szCs w:val="24"/>
          <w:shd w:fill="141414" w:val="clear"/>
          <w:rtl w:val="0"/>
        </w:rPr>
        <w:t xml:space="preserve">.</w:t>
      </w:r>
      <w:r w:rsidDel="00000000" w:rsidR="00000000" w:rsidRPr="00000000">
        <w:rPr>
          <w:color w:val="7587a6"/>
          <w:sz w:val="24"/>
          <w:szCs w:val="24"/>
          <w:shd w:fill="141414" w:val="clear"/>
          <w:rtl w:val="0"/>
        </w:rPr>
        <w:t xml:space="preserve">cat </w:t>
      </w:r>
      <w:r w:rsidDel="00000000" w:rsidR="00000000" w:rsidRPr="00000000">
        <w:rPr>
          <w:color w:val="cda869"/>
          <w:sz w:val="24"/>
          <w:szCs w:val="24"/>
          <w:shd w:fill="141414" w:val="clear"/>
          <w:rtl w:val="0"/>
        </w:rPr>
        <w:t xml:space="preserve">= </w:t>
      </w:r>
      <w:r w:rsidDel="00000000" w:rsidR="00000000" w:rsidRPr="00000000">
        <w:rPr>
          <w:color w:val="f8f8f8"/>
          <w:sz w:val="24"/>
          <w:szCs w:val="24"/>
          <w:shd w:fill="141414" w:val="clear"/>
          <w:rtl w:val="0"/>
        </w:rPr>
        <w:t xml:space="preserve">{}</w:t>
      </w:r>
      <w:r w:rsidDel="00000000" w:rsidR="00000000" w:rsidRPr="00000000">
        <w:rPr>
          <w:color w:val="cc7832"/>
          <w:sz w:val="24"/>
          <w:szCs w:val="24"/>
          <w:shd w:fill="141414" w:val="clear"/>
          <w:rtl w:val="0"/>
        </w:rPr>
        <w:t xml:space="preserve">;</w:t>
      </w:r>
    </w:p>
    <w:p w:rsidR="00000000" w:rsidDel="00000000" w:rsidP="00000000" w:rsidRDefault="00000000" w:rsidRPr="00000000">
      <w:pPr>
        <w:contextualSpacing w:val="0"/>
      </w:pPr>
      <w:r w:rsidDel="00000000" w:rsidR="00000000" w:rsidRPr="00000000">
        <w:rPr>
          <w:color w:val="cc7832"/>
          <w:sz w:val="24"/>
          <w:szCs w:val="24"/>
          <w:shd w:fill="141414" w:val="clear"/>
          <w:rtl w:val="0"/>
        </w:rPr>
        <w:t xml:space="preserve">           </w:t>
      </w:r>
      <w:r w:rsidDel="00000000" w:rsidR="00000000" w:rsidRPr="00000000">
        <w:rPr>
          <w:color w:val="7587a6"/>
          <w:sz w:val="24"/>
          <w:szCs w:val="24"/>
          <w:shd w:fill="141414" w:val="clear"/>
          <w:rtl w:val="0"/>
        </w:rPr>
        <w:t xml:space="preserve">$scope</w:t>
      </w:r>
      <w:r w:rsidDel="00000000" w:rsidR="00000000" w:rsidRPr="00000000">
        <w:rPr>
          <w:color w:val="f8f8f8"/>
          <w:sz w:val="24"/>
          <w:szCs w:val="24"/>
          <w:shd w:fill="141414" w:val="clear"/>
          <w:rtl w:val="0"/>
        </w:rPr>
        <w:t xml:space="preserve">.</w:t>
      </w:r>
      <w:r w:rsidDel="00000000" w:rsidR="00000000" w:rsidRPr="00000000">
        <w:rPr>
          <w:color w:val="7587a6"/>
          <w:sz w:val="24"/>
          <w:szCs w:val="24"/>
          <w:shd w:fill="141414" w:val="clear"/>
          <w:rtl w:val="0"/>
        </w:rPr>
        <w:t xml:space="preserve">cats </w:t>
      </w:r>
      <w:r w:rsidDel="00000000" w:rsidR="00000000" w:rsidRPr="00000000">
        <w:rPr>
          <w:color w:val="cda869"/>
          <w:sz w:val="24"/>
          <w:szCs w:val="24"/>
          <w:shd w:fill="141414" w:val="clear"/>
          <w:rtl w:val="0"/>
        </w:rPr>
        <w:t xml:space="preserve">= </w:t>
      </w:r>
      <w:r w:rsidDel="00000000" w:rsidR="00000000" w:rsidRPr="00000000">
        <w:rPr>
          <w:color w:val="7587a6"/>
          <w:sz w:val="24"/>
          <w:szCs w:val="24"/>
          <w:shd w:fill="141414" w:val="clear"/>
          <w:rtl w:val="0"/>
        </w:rPr>
        <w:t xml:space="preserve">response</w:t>
      </w:r>
      <w:r w:rsidDel="00000000" w:rsidR="00000000" w:rsidRPr="00000000">
        <w:rPr>
          <w:color w:val="f8f8f8"/>
          <w:sz w:val="24"/>
          <w:szCs w:val="24"/>
          <w:shd w:fill="141414" w:val="clear"/>
          <w:rtl w:val="0"/>
        </w:rPr>
        <w:t xml:space="preserve">.</w:t>
      </w:r>
      <w:r w:rsidDel="00000000" w:rsidR="00000000" w:rsidRPr="00000000">
        <w:rPr>
          <w:color w:val="9b703f"/>
          <w:sz w:val="24"/>
          <w:szCs w:val="24"/>
          <w:shd w:fill="141414" w:val="clear"/>
          <w:rtl w:val="0"/>
        </w:rPr>
        <w:t xml:space="preserve">data</w:t>
      </w:r>
      <w:r w:rsidDel="00000000" w:rsidR="00000000" w:rsidRPr="00000000">
        <w:rPr>
          <w:color w:val="cc7832"/>
          <w:sz w:val="24"/>
          <w:szCs w:val="24"/>
          <w:shd w:fill="141414" w:val="clear"/>
          <w:rtl w:val="0"/>
        </w:rPr>
        <w:t xml:space="preserve">;</w:t>
      </w:r>
    </w:p>
    <w:p w:rsidR="00000000" w:rsidDel="00000000" w:rsidP="00000000" w:rsidRDefault="00000000" w:rsidRPr="00000000">
      <w:pPr>
        <w:contextualSpacing w:val="0"/>
      </w:pPr>
      <w:r w:rsidDel="00000000" w:rsidR="00000000" w:rsidRPr="00000000">
        <w:rPr>
          <w:color w:val="cc7832"/>
          <w:sz w:val="24"/>
          <w:szCs w:val="24"/>
          <w:shd w:fill="141414" w:val="clear"/>
          <w:rtl w:val="0"/>
        </w:rPr>
        <w:t xml:space="preserve">           </w:t>
      </w:r>
      <w:r w:rsidDel="00000000" w:rsidR="00000000" w:rsidRPr="00000000">
        <w:rPr>
          <w:color w:val="cda869"/>
          <w:sz w:val="24"/>
          <w:szCs w:val="24"/>
          <w:shd w:fill="141414" w:val="clear"/>
          <w:rtl w:val="0"/>
        </w:rPr>
        <w:t xml:space="preserve">return </w:t>
      </w:r>
      <w:r w:rsidDel="00000000" w:rsidR="00000000" w:rsidRPr="00000000">
        <w:rPr>
          <w:color w:val="7587a6"/>
          <w:sz w:val="24"/>
          <w:szCs w:val="24"/>
          <w:shd w:fill="141414" w:val="clear"/>
          <w:rtl w:val="0"/>
        </w:rPr>
        <w:t xml:space="preserve">response</w:t>
      </w:r>
      <w:r w:rsidDel="00000000" w:rsidR="00000000" w:rsidRPr="00000000">
        <w:rPr>
          <w:color w:val="f8f8f8"/>
          <w:sz w:val="24"/>
          <w:szCs w:val="24"/>
          <w:shd w:fill="141414" w:val="clear"/>
          <w:rtl w:val="0"/>
        </w:rPr>
        <w:t xml:space="preserve">.</w:t>
      </w:r>
      <w:r w:rsidDel="00000000" w:rsidR="00000000" w:rsidRPr="00000000">
        <w:rPr>
          <w:color w:val="9b703f"/>
          <w:sz w:val="24"/>
          <w:szCs w:val="24"/>
          <w:shd w:fill="141414" w:val="clear"/>
          <w:rtl w:val="0"/>
        </w:rPr>
        <w:t xml:space="preserve">data</w:t>
      </w:r>
      <w:r w:rsidDel="00000000" w:rsidR="00000000" w:rsidRPr="00000000">
        <w:rPr>
          <w:color w:val="cc7832"/>
          <w:sz w:val="24"/>
          <w:szCs w:val="24"/>
          <w:shd w:fill="141414" w:val="clear"/>
          <w:rtl w:val="0"/>
        </w:rPr>
        <w:t xml:space="preserve">;</w:t>
      </w:r>
    </w:p>
    <w:p w:rsidR="00000000" w:rsidDel="00000000" w:rsidP="00000000" w:rsidRDefault="00000000" w:rsidRPr="00000000">
      <w:pPr>
        <w:contextualSpacing w:val="0"/>
      </w:pPr>
      <w:r w:rsidDel="00000000" w:rsidR="00000000" w:rsidRPr="00000000">
        <w:rPr>
          <w:color w:val="cc7832"/>
          <w:sz w:val="24"/>
          <w:szCs w:val="24"/>
          <w:shd w:fill="141414" w:val="clear"/>
          <w:rtl w:val="0"/>
        </w:rPr>
        <w:t xml:space="preserve">       </w:t>
      </w:r>
      <w:r w:rsidDel="00000000" w:rsidR="00000000" w:rsidRPr="00000000">
        <w:rPr>
          <w:color w:val="f8f8f8"/>
          <w:sz w:val="24"/>
          <w:szCs w:val="24"/>
          <w:shd w:fill="141414" w:val="clear"/>
          <w:rtl w:val="0"/>
        </w:rPr>
        <w:t xml:space="preserve">})</w:t>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   }</w:t>
      </w:r>
      <w:r w:rsidDel="00000000" w:rsidR="00000000" w:rsidRPr="00000000">
        <w:rPr>
          <w:color w:val="cc7832"/>
          <w:sz w:val="24"/>
          <w:szCs w:val="24"/>
          <w:shd w:fill="141414" w:val="clear"/>
          <w:rtl w:val="0"/>
        </w:rPr>
        <w:t xml:space="preserve">;</w:t>
      </w:r>
    </w:p>
    <w:p w:rsidR="00000000" w:rsidDel="00000000" w:rsidP="00000000" w:rsidRDefault="00000000" w:rsidRPr="00000000">
      <w:pPr>
        <w:contextualSpacing w:val="0"/>
      </w:pPr>
      <w:r w:rsidDel="00000000" w:rsidR="00000000" w:rsidRPr="00000000">
        <w:rPr>
          <w:color w:val="cc7832"/>
          <w:sz w:val="24"/>
          <w:szCs w:val="24"/>
          <w:shd w:fill="141414" w:val="clear"/>
          <w:rtl w:val="0"/>
        </w:rPr>
        <w:t xml:space="preserve">   </w:t>
      </w:r>
      <w:r w:rsidDel="00000000" w:rsidR="00000000" w:rsidRPr="00000000">
        <w:rPr>
          <w:color w:val="7587a6"/>
          <w:sz w:val="24"/>
          <w:szCs w:val="24"/>
          <w:shd w:fill="141414" w:val="clear"/>
          <w:rtl w:val="0"/>
        </w:rPr>
        <w:t xml:space="preserve">$scope</w:t>
      </w:r>
      <w:r w:rsidDel="00000000" w:rsidR="00000000" w:rsidRPr="00000000">
        <w:rPr>
          <w:color w:val="f8f8f8"/>
          <w:sz w:val="24"/>
          <w:szCs w:val="24"/>
          <w:shd w:fill="141414" w:val="clear"/>
          <w:rtl w:val="0"/>
        </w:rPr>
        <w:t xml:space="preserve">.</w:t>
      </w:r>
      <w:r w:rsidDel="00000000" w:rsidR="00000000" w:rsidRPr="00000000">
        <w:rPr>
          <w:color w:val="979748"/>
          <w:sz w:val="24"/>
          <w:szCs w:val="24"/>
          <w:shd w:fill="141414" w:val="clear"/>
          <w:rtl w:val="0"/>
        </w:rPr>
        <w:t xml:space="preserve">add </w:t>
      </w:r>
      <w:r w:rsidDel="00000000" w:rsidR="00000000" w:rsidRPr="00000000">
        <w:rPr>
          <w:color w:val="cda869"/>
          <w:sz w:val="24"/>
          <w:szCs w:val="24"/>
          <w:shd w:fill="141414" w:val="clear"/>
          <w:rtl w:val="0"/>
        </w:rPr>
        <w:t xml:space="preserve">= function</w:t>
      </w:r>
      <w:r w:rsidDel="00000000" w:rsidR="00000000" w:rsidRPr="00000000">
        <w:rPr>
          <w:color w:val="f8f8f8"/>
          <w:sz w:val="24"/>
          <w:szCs w:val="24"/>
          <w:shd w:fill="141414" w:val="clear"/>
          <w:rtl w:val="0"/>
        </w:rPr>
        <w:t xml:space="preserve">(</w:t>
      </w:r>
      <w:r w:rsidDel="00000000" w:rsidR="00000000" w:rsidRPr="00000000">
        <w:rPr>
          <w:color w:val="7587a6"/>
          <w:sz w:val="24"/>
          <w:szCs w:val="24"/>
          <w:shd w:fill="141414" w:val="clear"/>
          <w:rtl w:val="0"/>
        </w:rPr>
        <w:t xml:space="preserve">cat</w:t>
      </w:r>
      <w:r w:rsidDel="00000000" w:rsidR="00000000" w:rsidRPr="00000000">
        <w:rPr>
          <w:color w:val="f8f8f8"/>
          <w:sz w:val="24"/>
          <w:szCs w:val="24"/>
          <w:shd w:fill="141414" w:val="clear"/>
          <w:rtl w:val="0"/>
        </w:rPr>
        <w:t xml:space="preserve">){</w:t>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       </w:t>
      </w:r>
      <w:r w:rsidDel="00000000" w:rsidR="00000000" w:rsidRPr="00000000">
        <w:rPr>
          <w:color w:val="cda869"/>
          <w:sz w:val="24"/>
          <w:szCs w:val="24"/>
          <w:shd w:fill="141414" w:val="clear"/>
          <w:rtl w:val="0"/>
        </w:rPr>
        <w:t xml:space="preserve">return </w:t>
      </w:r>
      <w:r w:rsidDel="00000000" w:rsidR="00000000" w:rsidRPr="00000000">
        <w:rPr>
          <w:color w:val="7587a6"/>
          <w:sz w:val="24"/>
          <w:szCs w:val="24"/>
          <w:shd w:fill="141414" w:val="clear"/>
          <w:rtl w:val="0"/>
        </w:rPr>
        <w:t xml:space="preserve">$http</w:t>
      </w:r>
      <w:r w:rsidDel="00000000" w:rsidR="00000000" w:rsidRPr="00000000">
        <w:rPr>
          <w:color w:val="f8f8f8"/>
          <w:sz w:val="24"/>
          <w:szCs w:val="24"/>
          <w:shd w:fill="141414" w:val="clear"/>
          <w:rtl w:val="0"/>
        </w:rPr>
        <w:t xml:space="preserve">.post(</w:t>
      </w:r>
      <w:r w:rsidDel="00000000" w:rsidR="00000000" w:rsidRPr="00000000">
        <w:rPr>
          <w:color w:val="8f9d6a"/>
          <w:sz w:val="24"/>
          <w:szCs w:val="24"/>
          <w:shd w:fill="141414" w:val="clear"/>
          <w:rtl w:val="0"/>
        </w:rPr>
        <w:t xml:space="preserve">'/add'</w:t>
      </w:r>
      <w:r w:rsidDel="00000000" w:rsidR="00000000" w:rsidRPr="00000000">
        <w:rPr>
          <w:color w:val="cc7832"/>
          <w:sz w:val="24"/>
          <w:szCs w:val="24"/>
          <w:shd w:fill="141414" w:val="clear"/>
          <w:rtl w:val="0"/>
        </w:rPr>
        <w:t xml:space="preserve">, </w:t>
      </w:r>
      <w:r w:rsidDel="00000000" w:rsidR="00000000" w:rsidRPr="00000000">
        <w:rPr>
          <w:color w:val="7587a6"/>
          <w:sz w:val="24"/>
          <w:szCs w:val="24"/>
          <w:shd w:fill="141414" w:val="clear"/>
          <w:rtl w:val="0"/>
        </w:rPr>
        <w:t xml:space="preserve">cat</w:t>
      </w:r>
      <w:r w:rsidDel="00000000" w:rsidR="00000000" w:rsidRPr="00000000">
        <w:rPr>
          <w:color w:val="f8f8f8"/>
          <w:sz w:val="24"/>
          <w:szCs w:val="24"/>
          <w:shd w:fill="141414" w:val="clear"/>
          <w:rtl w:val="0"/>
        </w:rPr>
        <w:t xml:space="preserve">).</w:t>
      </w:r>
      <w:r w:rsidDel="00000000" w:rsidR="00000000" w:rsidRPr="00000000">
        <w:rPr>
          <w:color w:val="979748"/>
          <w:sz w:val="24"/>
          <w:szCs w:val="24"/>
          <w:shd w:fill="141414" w:val="clear"/>
          <w:rtl w:val="0"/>
        </w:rPr>
        <w:t xml:space="preserve">then</w:t>
      </w:r>
      <w:r w:rsidDel="00000000" w:rsidR="00000000" w:rsidRPr="00000000">
        <w:rPr>
          <w:color w:val="f8f8f8"/>
          <w:sz w:val="24"/>
          <w:szCs w:val="24"/>
          <w:shd w:fill="141414" w:val="clear"/>
          <w:rtl w:val="0"/>
        </w:rPr>
        <w:t xml:space="preserve">(</w:t>
      </w:r>
      <w:r w:rsidDel="00000000" w:rsidR="00000000" w:rsidRPr="00000000">
        <w:rPr>
          <w:color w:val="9b703f"/>
          <w:sz w:val="24"/>
          <w:szCs w:val="24"/>
          <w:shd w:fill="141414" w:val="clear"/>
          <w:rtl w:val="0"/>
        </w:rPr>
        <w:t xml:space="preserve">fetchCats</w:t>
      </w:r>
      <w:r w:rsidDel="00000000" w:rsidR="00000000" w:rsidRPr="00000000">
        <w:rPr>
          <w:color w:val="f8f8f8"/>
          <w:sz w:val="24"/>
          <w:szCs w:val="24"/>
          <w:shd w:fill="141414" w:val="clear"/>
          <w:rtl w:val="0"/>
        </w:rPr>
        <w:t xml:space="preserve">)</w:t>
      </w:r>
      <w:r w:rsidDel="00000000" w:rsidR="00000000" w:rsidRPr="00000000">
        <w:rPr>
          <w:color w:val="cc7832"/>
          <w:sz w:val="24"/>
          <w:szCs w:val="24"/>
          <w:shd w:fill="141414" w:val="clear"/>
          <w:rtl w:val="0"/>
        </w:rPr>
        <w:t xml:space="preserve">;</w:t>
      </w:r>
    </w:p>
    <w:p w:rsidR="00000000" w:rsidDel="00000000" w:rsidP="00000000" w:rsidRDefault="00000000" w:rsidRPr="00000000">
      <w:pPr>
        <w:contextualSpacing w:val="0"/>
      </w:pPr>
      <w:r w:rsidDel="00000000" w:rsidR="00000000" w:rsidRPr="00000000">
        <w:rPr>
          <w:color w:val="cc7832"/>
          <w:sz w:val="24"/>
          <w:szCs w:val="24"/>
          <w:shd w:fill="141414" w:val="clear"/>
          <w:rtl w:val="0"/>
        </w:rPr>
        <w:t xml:space="preserve">   </w:t>
      </w:r>
      <w:r w:rsidDel="00000000" w:rsidR="00000000" w:rsidRPr="00000000">
        <w:rPr>
          <w:color w:val="f8f8f8"/>
          <w:sz w:val="24"/>
          <w:szCs w:val="24"/>
          <w:shd w:fill="141414" w:val="clear"/>
          <w:rtl w:val="0"/>
        </w:rPr>
        <w:t xml:space="preserve">};</w:t>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   </w:t>
      </w:r>
      <w:r w:rsidDel="00000000" w:rsidR="00000000" w:rsidRPr="00000000">
        <w:rPr>
          <w:color w:val="9b703f"/>
          <w:sz w:val="24"/>
          <w:szCs w:val="24"/>
          <w:shd w:fill="141414" w:val="clear"/>
          <w:rtl w:val="0"/>
        </w:rPr>
        <w:t xml:space="preserve">fetchCats</w:t>
      </w:r>
      <w:r w:rsidDel="00000000" w:rsidR="00000000" w:rsidRPr="00000000">
        <w:rPr>
          <w:color w:val="f8f8f8"/>
          <w:sz w:val="24"/>
          <w:szCs w:val="24"/>
          <w:shd w:fill="141414" w:val="clear"/>
          <w:rtl w:val="0"/>
        </w:rPr>
        <w:t xml:space="preserve">()</w:t>
      </w:r>
      <w:r w:rsidDel="00000000" w:rsidR="00000000" w:rsidRPr="00000000">
        <w:rPr>
          <w:color w:val="cc7832"/>
          <w:sz w:val="24"/>
          <w:szCs w:val="24"/>
          <w:shd w:fill="141414" w:val="clear"/>
          <w:rtl w:val="0"/>
        </w:rPr>
        <w:t xml:space="preserve">;</w:t>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w:t>
      </w:r>
      <w:r w:rsidDel="00000000" w:rsidR="00000000" w:rsidRPr="00000000">
        <w:rPr>
          <w:color w:val="cc7832"/>
          <w:sz w:val="24"/>
          <w:szCs w:val="24"/>
          <w:shd w:fill="141414"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we are defining our angular app as ‘app’. Then we start to hook up our controller for how the information will be displayed. We define it as ‘IndexController’, then include some important modules needed to communicate back and forth with the server.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Down in the main part of the code, we define 1 ‘cat’ and then also, a list of cats. This will be used in conjunction with the ng-repeat later. Our fetchCats function goes and gets our cat information from our server and database and sets that equal to cats.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Down in the $scope.add function, we are ‘posting’ information to our server, which will then update the server and the database. You can see that we chain ‘then’ as another function to do after that is complete, which is just the fetchCats function (thus updating our list of info). Then we give fetchCats() a run right away when we load the app in case there are cats already existing in the database.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we have a way to receive cats and get them to the server, but now we need a way to write them to our database from our server. Before we do that, let’s head over to </w:t>
      </w:r>
      <w:r w:rsidDel="00000000" w:rsidR="00000000" w:rsidRPr="00000000">
        <w:rPr>
          <w:b w:val="1"/>
          <w:rtl w:val="0"/>
        </w:rPr>
        <w:t xml:space="preserve">app.js server side </w:t>
      </w:r>
      <w:r w:rsidDel="00000000" w:rsidR="00000000" w:rsidRPr="00000000">
        <w:rPr>
          <w:rtl w:val="0"/>
        </w:rPr>
        <w:t xml:space="preserve">and make a couple updates. Under where we require express, let’s add:</w:t>
      </w:r>
    </w:p>
    <w:p w:rsidR="00000000" w:rsidDel="00000000" w:rsidP="00000000" w:rsidRDefault="00000000" w:rsidRPr="00000000">
      <w:pPr>
        <w:contextualSpacing w:val="0"/>
      </w:pPr>
      <w:r w:rsidDel="00000000" w:rsidR="00000000" w:rsidRPr="00000000">
        <w:rPr>
          <w:color w:val="cda869"/>
          <w:sz w:val="24"/>
          <w:szCs w:val="24"/>
          <w:shd w:fill="141414" w:val="clear"/>
          <w:rtl w:val="0"/>
        </w:rPr>
        <w:t xml:space="preserve">var </w:t>
      </w:r>
      <w:r w:rsidDel="00000000" w:rsidR="00000000" w:rsidRPr="00000000">
        <w:rPr>
          <w:i w:val="1"/>
          <w:color w:val="7587a6"/>
          <w:sz w:val="24"/>
          <w:szCs w:val="24"/>
          <w:shd w:fill="141414" w:val="clear"/>
          <w:rtl w:val="0"/>
        </w:rPr>
        <w:t xml:space="preserve">bodyParser </w:t>
      </w:r>
      <w:r w:rsidDel="00000000" w:rsidR="00000000" w:rsidRPr="00000000">
        <w:rPr>
          <w:color w:val="cda869"/>
          <w:sz w:val="24"/>
          <w:szCs w:val="24"/>
          <w:shd w:fill="141414" w:val="clear"/>
          <w:rtl w:val="0"/>
        </w:rPr>
        <w:t xml:space="preserve">= </w:t>
      </w:r>
      <w:r w:rsidDel="00000000" w:rsidR="00000000" w:rsidRPr="00000000">
        <w:rPr>
          <w:color w:val="f8f8f8"/>
          <w:sz w:val="24"/>
          <w:szCs w:val="24"/>
          <w:shd w:fill="141414" w:val="clear"/>
          <w:rtl w:val="0"/>
        </w:rPr>
        <w:t xml:space="preserve">require(</w:t>
      </w:r>
      <w:r w:rsidDel="00000000" w:rsidR="00000000" w:rsidRPr="00000000">
        <w:rPr>
          <w:color w:val="8f9d6a"/>
          <w:sz w:val="24"/>
          <w:szCs w:val="24"/>
          <w:shd w:fill="141414" w:val="clear"/>
          <w:rtl w:val="0"/>
        </w:rPr>
        <w:t xml:space="preserve">'body-parser'</w:t>
      </w:r>
      <w:r w:rsidDel="00000000" w:rsidR="00000000" w:rsidRPr="00000000">
        <w:rPr>
          <w:color w:val="f8f8f8"/>
          <w:sz w:val="24"/>
          <w:szCs w:val="24"/>
          <w:shd w:fill="141414" w:val="clear"/>
          <w:rtl w:val="0"/>
        </w:rPr>
        <w:t xml:space="preserve">)</w:t>
      </w:r>
      <w:r w:rsidDel="00000000" w:rsidR="00000000" w:rsidRPr="00000000">
        <w:rPr>
          <w:color w:val="cc7832"/>
          <w:sz w:val="24"/>
          <w:szCs w:val="24"/>
          <w:shd w:fill="141414"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after where we create and define our server, let’s add:</w:t>
      </w:r>
    </w:p>
    <w:p w:rsidR="00000000" w:rsidDel="00000000" w:rsidP="00000000" w:rsidRDefault="00000000" w:rsidRPr="00000000">
      <w:pPr>
        <w:contextualSpacing w:val="0"/>
      </w:pPr>
      <w:r w:rsidDel="00000000" w:rsidR="00000000" w:rsidRPr="00000000">
        <w:rPr>
          <w:color w:val="f8f8f8"/>
          <w:sz w:val="24"/>
          <w:szCs w:val="24"/>
          <w:shd w:fill="3c3c57" w:val="clear"/>
          <w:rtl w:val="0"/>
        </w:rPr>
        <w:t xml:space="preserve">app</w:t>
      </w:r>
      <w:r w:rsidDel="00000000" w:rsidR="00000000" w:rsidRPr="00000000">
        <w:rPr>
          <w:color w:val="f8f8f8"/>
          <w:sz w:val="24"/>
          <w:szCs w:val="24"/>
          <w:shd w:fill="141414" w:val="clear"/>
          <w:rtl w:val="0"/>
        </w:rPr>
        <w:t xml:space="preserve">.</w:t>
      </w:r>
      <w:r w:rsidDel="00000000" w:rsidR="00000000" w:rsidRPr="00000000">
        <w:rPr>
          <w:color w:val="979748"/>
          <w:sz w:val="24"/>
          <w:szCs w:val="24"/>
          <w:shd w:fill="141414" w:val="clear"/>
          <w:rtl w:val="0"/>
        </w:rPr>
        <w:t xml:space="preserve">use</w:t>
      </w:r>
      <w:r w:rsidDel="00000000" w:rsidR="00000000" w:rsidRPr="00000000">
        <w:rPr>
          <w:color w:val="f8f8f8"/>
          <w:sz w:val="24"/>
          <w:szCs w:val="24"/>
          <w:shd w:fill="141414" w:val="clear"/>
          <w:rtl w:val="0"/>
        </w:rPr>
        <w:t xml:space="preserve">(</w:t>
      </w:r>
      <w:r w:rsidDel="00000000" w:rsidR="00000000" w:rsidRPr="00000000">
        <w:rPr>
          <w:i w:val="1"/>
          <w:color w:val="7587a6"/>
          <w:sz w:val="24"/>
          <w:szCs w:val="24"/>
          <w:shd w:fill="141414" w:val="clear"/>
          <w:rtl w:val="0"/>
        </w:rPr>
        <w:t xml:space="preserve">bodyParser</w:t>
      </w:r>
      <w:r w:rsidDel="00000000" w:rsidR="00000000" w:rsidRPr="00000000">
        <w:rPr>
          <w:color w:val="f8f8f8"/>
          <w:sz w:val="24"/>
          <w:szCs w:val="24"/>
          <w:shd w:fill="141414" w:val="clear"/>
          <w:rtl w:val="0"/>
        </w:rPr>
        <w:t xml:space="preserve">.</w:t>
      </w:r>
      <w:r w:rsidDel="00000000" w:rsidR="00000000" w:rsidRPr="00000000">
        <w:rPr>
          <w:color w:val="979748"/>
          <w:sz w:val="24"/>
          <w:szCs w:val="24"/>
          <w:shd w:fill="141414" w:val="clear"/>
          <w:rtl w:val="0"/>
        </w:rPr>
        <w:t xml:space="preserve">json</w:t>
      </w:r>
      <w:r w:rsidDel="00000000" w:rsidR="00000000" w:rsidRPr="00000000">
        <w:rPr>
          <w:color w:val="f8f8f8"/>
          <w:sz w:val="24"/>
          <w:szCs w:val="24"/>
          <w:shd w:fill="141414" w:val="clear"/>
          <w:rtl w:val="0"/>
        </w:rPr>
        <w:t xml:space="preserve">())</w:t>
      </w:r>
      <w:r w:rsidDel="00000000" w:rsidR="00000000" w:rsidRPr="00000000">
        <w:rPr>
          <w:color w:val="cc7832"/>
          <w:sz w:val="24"/>
          <w:szCs w:val="24"/>
          <w:shd w:fill="141414"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w:t>
      </w:r>
      <w:r w:rsidDel="00000000" w:rsidR="00000000" w:rsidRPr="00000000">
        <w:rPr>
          <w:rtl w:val="0"/>
        </w:rPr>
        <w:t xml:space="preserve">,</w:t>
      </w:r>
      <w:r w:rsidDel="00000000" w:rsidR="00000000" w:rsidRPr="00000000">
        <w:rPr>
          <w:rtl w:val="0"/>
        </w:rPr>
        <w:t xml:space="preserve"> let’s </w:t>
      </w:r>
      <w:r w:rsidDel="00000000" w:rsidR="00000000" w:rsidRPr="00000000">
        <w:rPr>
          <w:b w:val="1"/>
          <w:i w:val="1"/>
          <w:rtl w:val="0"/>
        </w:rPr>
        <w:t xml:space="preserve">move</w:t>
      </w:r>
      <w:r w:rsidDel="00000000" w:rsidR="00000000" w:rsidRPr="00000000">
        <w:rPr>
          <w:rtl w:val="0"/>
        </w:rPr>
        <w:t xml:space="preserve"> this line of code to </w:t>
      </w:r>
      <w:r w:rsidDel="00000000" w:rsidR="00000000" w:rsidRPr="00000000">
        <w:rPr>
          <w:rtl w:val="0"/>
        </w:rPr>
        <w:t xml:space="preserve">be right</w:t>
      </w:r>
      <w:r w:rsidDel="00000000" w:rsidR="00000000" w:rsidRPr="00000000">
        <w:rPr>
          <w:rtl w:val="0"/>
        </w:rPr>
        <w:t xml:space="preserve"> after the one we </w:t>
      </w:r>
      <w:r w:rsidDel="00000000" w:rsidR="00000000" w:rsidRPr="00000000">
        <w:rPr>
          <w:rtl w:val="0"/>
        </w:rPr>
        <w:t xml:space="preserve">just </w:t>
      </w:r>
      <w:r w:rsidDel="00000000" w:rsidR="00000000" w:rsidRPr="00000000">
        <w:rPr>
          <w:rtl w:val="0"/>
        </w:rPr>
        <w:t xml:space="preserve">added:</w:t>
      </w:r>
    </w:p>
    <w:p w:rsidR="00000000" w:rsidDel="00000000" w:rsidP="00000000" w:rsidRDefault="00000000" w:rsidRPr="00000000">
      <w:pPr>
        <w:contextualSpacing w:val="0"/>
      </w:pPr>
      <w:r w:rsidDel="00000000" w:rsidR="00000000" w:rsidRPr="00000000">
        <w:rPr>
          <w:color w:val="f8f8f8"/>
          <w:sz w:val="24"/>
          <w:szCs w:val="24"/>
          <w:shd w:fill="3c3c57" w:val="clear"/>
          <w:rtl w:val="0"/>
        </w:rPr>
        <w:t xml:space="preserve">app</w:t>
      </w:r>
      <w:r w:rsidDel="00000000" w:rsidR="00000000" w:rsidRPr="00000000">
        <w:rPr>
          <w:color w:val="f8f8f8"/>
          <w:sz w:val="24"/>
          <w:szCs w:val="24"/>
          <w:shd w:fill="141414" w:val="clear"/>
          <w:rtl w:val="0"/>
        </w:rPr>
        <w:t xml:space="preserve">.</w:t>
      </w:r>
      <w:r w:rsidDel="00000000" w:rsidR="00000000" w:rsidRPr="00000000">
        <w:rPr>
          <w:color w:val="979748"/>
          <w:sz w:val="24"/>
          <w:szCs w:val="24"/>
          <w:shd w:fill="141414" w:val="clear"/>
          <w:rtl w:val="0"/>
        </w:rPr>
        <w:t xml:space="preserve">use</w:t>
      </w:r>
      <w:r w:rsidDel="00000000" w:rsidR="00000000" w:rsidRPr="00000000">
        <w:rPr>
          <w:color w:val="f8f8f8"/>
          <w:sz w:val="24"/>
          <w:szCs w:val="24"/>
          <w:shd w:fill="141414" w:val="clear"/>
          <w:rtl w:val="0"/>
        </w:rPr>
        <w:t xml:space="preserve">(</w:t>
      </w:r>
      <w:r w:rsidDel="00000000" w:rsidR="00000000" w:rsidRPr="00000000">
        <w:rPr>
          <w:color w:val="8f9d6a"/>
          <w:sz w:val="24"/>
          <w:szCs w:val="24"/>
          <w:shd w:fill="141414" w:val="clear"/>
          <w:rtl w:val="0"/>
        </w:rPr>
        <w:t xml:space="preserve">'/'</w:t>
      </w:r>
      <w:r w:rsidDel="00000000" w:rsidR="00000000" w:rsidRPr="00000000">
        <w:rPr>
          <w:color w:val="cc7832"/>
          <w:sz w:val="24"/>
          <w:szCs w:val="24"/>
          <w:shd w:fill="141414" w:val="clear"/>
          <w:rtl w:val="0"/>
        </w:rPr>
        <w:t xml:space="preserve">, </w:t>
      </w:r>
      <w:r w:rsidDel="00000000" w:rsidR="00000000" w:rsidRPr="00000000">
        <w:rPr>
          <w:i w:val="1"/>
          <w:color w:val="7587a6"/>
          <w:sz w:val="24"/>
          <w:szCs w:val="24"/>
          <w:shd w:fill="141414" w:val="clear"/>
          <w:rtl w:val="0"/>
        </w:rPr>
        <w:t xml:space="preserve">index</w:t>
      </w:r>
      <w:r w:rsidDel="00000000" w:rsidR="00000000" w:rsidRPr="00000000">
        <w:rPr>
          <w:color w:val="f8f8f8"/>
          <w:sz w:val="24"/>
          <w:szCs w:val="24"/>
          <w:shd w:fill="141414" w:val="clear"/>
          <w:rtl w:val="0"/>
        </w:rPr>
        <w:t xml:space="preserve">)</w:t>
      </w:r>
      <w:r w:rsidDel="00000000" w:rsidR="00000000" w:rsidRPr="00000000">
        <w:rPr>
          <w:color w:val="cc7832"/>
          <w:sz w:val="24"/>
          <w:szCs w:val="24"/>
          <w:shd w:fill="141414"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as a last statement in that line of code:</w:t>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module.</w:t>
      </w:r>
      <w:r w:rsidDel="00000000" w:rsidR="00000000" w:rsidRPr="00000000">
        <w:rPr>
          <w:color w:val="7587a6"/>
          <w:sz w:val="24"/>
          <w:szCs w:val="24"/>
          <w:shd w:fill="141414" w:val="clear"/>
          <w:rtl w:val="0"/>
        </w:rPr>
        <w:t xml:space="preserve">exports </w:t>
      </w:r>
      <w:r w:rsidDel="00000000" w:rsidR="00000000" w:rsidRPr="00000000">
        <w:rPr>
          <w:color w:val="cda869"/>
          <w:sz w:val="24"/>
          <w:szCs w:val="24"/>
          <w:shd w:fill="141414" w:val="clear"/>
          <w:rtl w:val="0"/>
        </w:rPr>
        <w:t xml:space="preserve">= </w:t>
      </w:r>
      <w:r w:rsidDel="00000000" w:rsidR="00000000" w:rsidRPr="00000000">
        <w:rPr>
          <w:color w:val="f8f8f8"/>
          <w:sz w:val="24"/>
          <w:szCs w:val="24"/>
          <w:shd w:fill="3c3c57" w:val="clear"/>
          <w:rtl w:val="0"/>
        </w:rPr>
        <w:t xml:space="preserve">app</w:t>
      </w:r>
      <w:r w:rsidDel="00000000" w:rsidR="00000000" w:rsidRPr="00000000">
        <w:rPr>
          <w:color w:val="cc7832"/>
          <w:sz w:val="24"/>
          <w:szCs w:val="24"/>
          <w:shd w:fill="141414"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all allows us to use BodyParser and tightens up a few last things for use of the code throughout the rest of the application. Let’s now head over to the </w:t>
      </w:r>
      <w:r w:rsidDel="00000000" w:rsidR="00000000" w:rsidRPr="00000000">
        <w:rPr>
          <w:b w:val="1"/>
          <w:rtl w:val="0"/>
        </w:rPr>
        <w:t xml:space="preserve">server/routes folder(s)</w:t>
      </w:r>
      <w:r w:rsidDel="00000000" w:rsidR="00000000" w:rsidRPr="00000000">
        <w:rPr>
          <w:rtl w:val="0"/>
        </w:rPr>
        <w:t xml:space="preserve"> and make some changes to the </w:t>
      </w:r>
      <w:r w:rsidDel="00000000" w:rsidR="00000000" w:rsidRPr="00000000">
        <w:rPr>
          <w:b w:val="1"/>
          <w:rtl w:val="0"/>
        </w:rPr>
        <w:t xml:space="preserve">index.js</w:t>
      </w:r>
      <w:r w:rsidDel="00000000" w:rsidR="00000000" w:rsidRPr="00000000">
        <w:rPr>
          <w:rtl w:val="0"/>
        </w:rPr>
        <w:t xml:space="preserve"> file. Specifically, after where we define cat, add this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8f8f8"/>
          <w:sz w:val="24"/>
          <w:szCs w:val="24"/>
          <w:shd w:fill="3c3c57" w:val="clear"/>
          <w:rtl w:val="0"/>
        </w:rPr>
        <w:t xml:space="preserve">router</w:t>
      </w:r>
      <w:r w:rsidDel="00000000" w:rsidR="00000000" w:rsidRPr="00000000">
        <w:rPr>
          <w:color w:val="f8f8f8"/>
          <w:sz w:val="24"/>
          <w:szCs w:val="24"/>
          <w:shd w:fill="141414" w:val="clear"/>
          <w:rtl w:val="0"/>
        </w:rPr>
        <w:t xml:space="preserve">.</w:t>
      </w:r>
      <w:r w:rsidDel="00000000" w:rsidR="00000000" w:rsidRPr="00000000">
        <w:rPr>
          <w:color w:val="979748"/>
          <w:sz w:val="24"/>
          <w:szCs w:val="24"/>
          <w:shd w:fill="141414" w:val="clear"/>
          <w:rtl w:val="0"/>
        </w:rPr>
        <w:t xml:space="preserve">post</w:t>
      </w:r>
      <w:r w:rsidDel="00000000" w:rsidR="00000000" w:rsidRPr="00000000">
        <w:rPr>
          <w:color w:val="f8f8f8"/>
          <w:sz w:val="24"/>
          <w:szCs w:val="24"/>
          <w:shd w:fill="141414" w:val="clear"/>
          <w:rtl w:val="0"/>
        </w:rPr>
        <w:t xml:space="preserve">(</w:t>
      </w:r>
      <w:r w:rsidDel="00000000" w:rsidR="00000000" w:rsidRPr="00000000">
        <w:rPr>
          <w:color w:val="8f9d6a"/>
          <w:sz w:val="24"/>
          <w:szCs w:val="24"/>
          <w:shd w:fill="141414" w:val="clear"/>
          <w:rtl w:val="0"/>
        </w:rPr>
        <w:t xml:space="preserve">'/add'</w:t>
      </w:r>
      <w:r w:rsidDel="00000000" w:rsidR="00000000" w:rsidRPr="00000000">
        <w:rPr>
          <w:color w:val="cc7832"/>
          <w:sz w:val="24"/>
          <w:szCs w:val="24"/>
          <w:shd w:fill="141414" w:val="clear"/>
          <w:rtl w:val="0"/>
        </w:rPr>
        <w:t xml:space="preserve">, </w:t>
      </w:r>
      <w:r w:rsidDel="00000000" w:rsidR="00000000" w:rsidRPr="00000000">
        <w:rPr>
          <w:color w:val="cda869"/>
          <w:sz w:val="24"/>
          <w:szCs w:val="24"/>
          <w:shd w:fill="141414" w:val="clear"/>
          <w:rtl w:val="0"/>
        </w:rPr>
        <w:t xml:space="preserve">function</w:t>
      </w:r>
      <w:r w:rsidDel="00000000" w:rsidR="00000000" w:rsidRPr="00000000">
        <w:rPr>
          <w:color w:val="f8f8f8"/>
          <w:sz w:val="24"/>
          <w:szCs w:val="24"/>
          <w:shd w:fill="141414" w:val="clear"/>
          <w:rtl w:val="0"/>
        </w:rPr>
        <w:t xml:space="preserve">(</w:t>
      </w:r>
      <w:r w:rsidDel="00000000" w:rsidR="00000000" w:rsidRPr="00000000">
        <w:rPr>
          <w:color w:val="7587a6"/>
          <w:sz w:val="24"/>
          <w:szCs w:val="24"/>
          <w:shd w:fill="141414" w:val="clear"/>
          <w:rtl w:val="0"/>
        </w:rPr>
        <w:t xml:space="preserve">request</w:t>
      </w:r>
      <w:r w:rsidDel="00000000" w:rsidR="00000000" w:rsidRPr="00000000">
        <w:rPr>
          <w:color w:val="cc7832"/>
          <w:sz w:val="24"/>
          <w:szCs w:val="24"/>
          <w:shd w:fill="141414" w:val="clear"/>
          <w:rtl w:val="0"/>
        </w:rPr>
        <w:t xml:space="preserve">, </w:t>
      </w:r>
      <w:r w:rsidDel="00000000" w:rsidR="00000000" w:rsidRPr="00000000">
        <w:rPr>
          <w:color w:val="7587a6"/>
          <w:sz w:val="24"/>
          <w:szCs w:val="24"/>
          <w:shd w:fill="141414" w:val="clear"/>
          <w:rtl w:val="0"/>
        </w:rPr>
        <w:t xml:space="preserve">response</w:t>
      </w:r>
      <w:r w:rsidDel="00000000" w:rsidR="00000000" w:rsidRPr="00000000">
        <w:rPr>
          <w:color w:val="cc7832"/>
          <w:sz w:val="24"/>
          <w:szCs w:val="24"/>
          <w:shd w:fill="141414" w:val="clear"/>
          <w:rtl w:val="0"/>
        </w:rPr>
        <w:t xml:space="preserve">, </w:t>
      </w:r>
      <w:r w:rsidDel="00000000" w:rsidR="00000000" w:rsidRPr="00000000">
        <w:rPr>
          <w:color w:val="7587a6"/>
          <w:sz w:val="24"/>
          <w:szCs w:val="24"/>
          <w:shd w:fill="141414" w:val="clear"/>
          <w:rtl w:val="0"/>
        </w:rPr>
        <w:t xml:space="preserve">next</w:t>
      </w:r>
      <w:r w:rsidDel="00000000" w:rsidR="00000000" w:rsidRPr="00000000">
        <w:rPr>
          <w:color w:val="f8f8f8"/>
          <w:sz w:val="24"/>
          <w:szCs w:val="24"/>
          <w:shd w:fill="141414" w:val="clear"/>
          <w:rtl w:val="0"/>
        </w:rPr>
        <w:t xml:space="preserve">){</w:t>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   </w:t>
      </w:r>
      <w:r w:rsidDel="00000000" w:rsidR="00000000" w:rsidRPr="00000000">
        <w:rPr>
          <w:color w:val="cda869"/>
          <w:sz w:val="24"/>
          <w:szCs w:val="24"/>
          <w:shd w:fill="141414" w:val="clear"/>
          <w:rtl w:val="0"/>
        </w:rPr>
        <w:t xml:space="preserve">var </w:t>
      </w:r>
      <w:r w:rsidDel="00000000" w:rsidR="00000000" w:rsidRPr="00000000">
        <w:rPr>
          <w:color w:val="64a2a2"/>
          <w:sz w:val="24"/>
          <w:szCs w:val="24"/>
          <w:shd w:fill="141414" w:val="clear"/>
          <w:rtl w:val="0"/>
        </w:rPr>
        <w:t xml:space="preserve">kitty </w:t>
      </w:r>
      <w:r w:rsidDel="00000000" w:rsidR="00000000" w:rsidRPr="00000000">
        <w:rPr>
          <w:color w:val="cda869"/>
          <w:sz w:val="24"/>
          <w:szCs w:val="24"/>
          <w:shd w:fill="141414" w:val="clear"/>
          <w:rtl w:val="0"/>
        </w:rPr>
        <w:t xml:space="preserve">= new </w:t>
      </w:r>
      <w:r w:rsidDel="00000000" w:rsidR="00000000" w:rsidRPr="00000000">
        <w:rPr>
          <w:i w:val="1"/>
          <w:color w:val="7587a6"/>
          <w:sz w:val="24"/>
          <w:szCs w:val="24"/>
          <w:shd w:fill="141414" w:val="clear"/>
          <w:rtl w:val="0"/>
        </w:rPr>
        <w:t xml:space="preserve">Cat</w:t>
      </w:r>
      <w:r w:rsidDel="00000000" w:rsidR="00000000" w:rsidRPr="00000000">
        <w:rPr>
          <w:color w:val="f8f8f8"/>
          <w:sz w:val="24"/>
          <w:szCs w:val="24"/>
          <w:shd w:fill="141414" w:val="clear"/>
          <w:rtl w:val="0"/>
        </w:rPr>
        <w:t xml:space="preserve">({</w:t>
      </w:r>
      <w:r w:rsidDel="00000000" w:rsidR="00000000" w:rsidRPr="00000000">
        <w:rPr>
          <w:color w:val="7587a6"/>
          <w:sz w:val="24"/>
          <w:szCs w:val="24"/>
          <w:shd w:fill="141414" w:val="clear"/>
          <w:rtl w:val="0"/>
        </w:rPr>
        <w:t xml:space="preserve">name</w:t>
      </w:r>
      <w:r w:rsidDel="00000000" w:rsidR="00000000" w:rsidRPr="00000000">
        <w:rPr>
          <w:color w:val="cda869"/>
          <w:sz w:val="24"/>
          <w:szCs w:val="24"/>
          <w:shd w:fill="141414" w:val="clear"/>
          <w:rtl w:val="0"/>
        </w:rPr>
        <w:t xml:space="preserve">: </w:t>
      </w:r>
      <w:r w:rsidDel="00000000" w:rsidR="00000000" w:rsidRPr="00000000">
        <w:rPr>
          <w:color w:val="7587a6"/>
          <w:sz w:val="24"/>
          <w:szCs w:val="24"/>
          <w:shd w:fill="141414" w:val="clear"/>
          <w:rtl w:val="0"/>
        </w:rPr>
        <w:t xml:space="preserve">request</w:t>
      </w:r>
      <w:r w:rsidDel="00000000" w:rsidR="00000000" w:rsidRPr="00000000">
        <w:rPr>
          <w:color w:val="f8f8f8"/>
          <w:sz w:val="24"/>
          <w:szCs w:val="24"/>
          <w:shd w:fill="141414" w:val="clear"/>
          <w:rtl w:val="0"/>
        </w:rPr>
        <w:t xml:space="preserve">.</w:t>
      </w:r>
      <w:r w:rsidDel="00000000" w:rsidR="00000000" w:rsidRPr="00000000">
        <w:rPr>
          <w:color w:val="7587a6"/>
          <w:sz w:val="24"/>
          <w:szCs w:val="24"/>
          <w:shd w:fill="141414" w:val="clear"/>
          <w:rtl w:val="0"/>
        </w:rPr>
        <w:t xml:space="preserve">body</w:t>
      </w:r>
      <w:r w:rsidDel="00000000" w:rsidR="00000000" w:rsidRPr="00000000">
        <w:rPr>
          <w:color w:val="f8f8f8"/>
          <w:sz w:val="24"/>
          <w:szCs w:val="24"/>
          <w:shd w:fill="141414" w:val="clear"/>
          <w:rtl w:val="0"/>
        </w:rPr>
        <w:t xml:space="preserve">.</w:t>
      </w:r>
      <w:r w:rsidDel="00000000" w:rsidR="00000000" w:rsidRPr="00000000">
        <w:rPr>
          <w:color w:val="979748"/>
          <w:sz w:val="24"/>
          <w:szCs w:val="24"/>
          <w:shd w:fill="141414" w:val="clear"/>
          <w:rtl w:val="0"/>
        </w:rPr>
        <w:t xml:space="preserve">name</w:t>
      </w:r>
      <w:r w:rsidDel="00000000" w:rsidR="00000000" w:rsidRPr="00000000">
        <w:rPr>
          <w:color w:val="f8f8f8"/>
          <w:sz w:val="24"/>
          <w:szCs w:val="24"/>
          <w:shd w:fill="141414" w:val="clear"/>
          <w:rtl w:val="0"/>
        </w:rPr>
        <w:t xml:space="preserve">})</w:t>
      </w:r>
      <w:r w:rsidDel="00000000" w:rsidR="00000000" w:rsidRPr="00000000">
        <w:rPr>
          <w:color w:val="cc7832"/>
          <w:sz w:val="24"/>
          <w:szCs w:val="24"/>
          <w:shd w:fill="141414" w:val="clear"/>
          <w:rtl w:val="0"/>
        </w:rPr>
        <w:t xml:space="preserve">;</w:t>
      </w:r>
    </w:p>
    <w:p w:rsidR="00000000" w:rsidDel="00000000" w:rsidP="00000000" w:rsidRDefault="00000000" w:rsidRPr="00000000">
      <w:pPr>
        <w:contextualSpacing w:val="0"/>
      </w:pPr>
      <w:r w:rsidDel="00000000" w:rsidR="00000000" w:rsidRPr="00000000">
        <w:rPr>
          <w:color w:val="cc7832"/>
          <w:sz w:val="24"/>
          <w:szCs w:val="24"/>
          <w:shd w:fill="141414" w:val="clear"/>
          <w:rtl w:val="0"/>
        </w:rPr>
        <w:t xml:space="preserve">   </w:t>
      </w:r>
      <w:r w:rsidDel="00000000" w:rsidR="00000000" w:rsidRPr="00000000">
        <w:rPr>
          <w:color w:val="64a2a2"/>
          <w:sz w:val="24"/>
          <w:szCs w:val="24"/>
          <w:shd w:fill="141414" w:val="clear"/>
          <w:rtl w:val="0"/>
        </w:rPr>
        <w:t xml:space="preserve">kitty</w:t>
      </w:r>
      <w:r w:rsidDel="00000000" w:rsidR="00000000" w:rsidRPr="00000000">
        <w:rPr>
          <w:color w:val="f8f8f8"/>
          <w:sz w:val="24"/>
          <w:szCs w:val="24"/>
          <w:shd w:fill="141414" w:val="clear"/>
          <w:rtl w:val="0"/>
        </w:rPr>
        <w:t xml:space="preserve">.</w:t>
      </w:r>
      <w:r w:rsidDel="00000000" w:rsidR="00000000" w:rsidRPr="00000000">
        <w:rPr>
          <w:color w:val="979748"/>
          <w:sz w:val="24"/>
          <w:szCs w:val="24"/>
          <w:shd w:fill="141414" w:val="clear"/>
          <w:rtl w:val="0"/>
        </w:rPr>
        <w:t xml:space="preserve">save</w:t>
      </w:r>
      <w:r w:rsidDel="00000000" w:rsidR="00000000" w:rsidRPr="00000000">
        <w:rPr>
          <w:color w:val="f8f8f8"/>
          <w:sz w:val="24"/>
          <w:szCs w:val="24"/>
          <w:shd w:fill="141414" w:val="clear"/>
          <w:rtl w:val="0"/>
        </w:rPr>
        <w:t xml:space="preserve">(</w:t>
      </w:r>
      <w:r w:rsidDel="00000000" w:rsidR="00000000" w:rsidRPr="00000000">
        <w:rPr>
          <w:color w:val="cda869"/>
          <w:sz w:val="24"/>
          <w:szCs w:val="24"/>
          <w:shd w:fill="141414" w:val="clear"/>
          <w:rtl w:val="0"/>
        </w:rPr>
        <w:t xml:space="preserve">function</w:t>
      </w:r>
      <w:r w:rsidDel="00000000" w:rsidR="00000000" w:rsidRPr="00000000">
        <w:rPr>
          <w:color w:val="f8f8f8"/>
          <w:sz w:val="24"/>
          <w:szCs w:val="24"/>
          <w:shd w:fill="141414" w:val="clear"/>
          <w:rtl w:val="0"/>
        </w:rPr>
        <w:t xml:space="preserve">(</w:t>
      </w:r>
      <w:r w:rsidDel="00000000" w:rsidR="00000000" w:rsidRPr="00000000">
        <w:rPr>
          <w:color w:val="7587a6"/>
          <w:sz w:val="24"/>
          <w:szCs w:val="24"/>
          <w:shd w:fill="141414" w:val="clear"/>
          <w:rtl w:val="0"/>
        </w:rPr>
        <w:t xml:space="preserve">err</w:t>
      </w:r>
      <w:r w:rsidDel="00000000" w:rsidR="00000000" w:rsidRPr="00000000">
        <w:rPr>
          <w:color w:val="f8f8f8"/>
          <w:sz w:val="24"/>
          <w:szCs w:val="24"/>
          <w:shd w:fill="141414" w:val="clear"/>
          <w:rtl w:val="0"/>
        </w:rPr>
        <w:t xml:space="preserve">){</w:t>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       </w:t>
      </w:r>
      <w:r w:rsidDel="00000000" w:rsidR="00000000" w:rsidRPr="00000000">
        <w:rPr>
          <w:color w:val="cda869"/>
          <w:sz w:val="24"/>
          <w:szCs w:val="24"/>
          <w:shd w:fill="141414" w:val="clear"/>
          <w:rtl w:val="0"/>
        </w:rPr>
        <w:t xml:space="preserve">if</w:t>
      </w:r>
      <w:r w:rsidDel="00000000" w:rsidR="00000000" w:rsidRPr="00000000">
        <w:rPr>
          <w:color w:val="f8f8f8"/>
          <w:sz w:val="24"/>
          <w:szCs w:val="24"/>
          <w:shd w:fill="141414" w:val="clear"/>
          <w:rtl w:val="0"/>
        </w:rPr>
        <w:t xml:space="preserve">(</w:t>
      </w:r>
      <w:r w:rsidDel="00000000" w:rsidR="00000000" w:rsidRPr="00000000">
        <w:rPr>
          <w:color w:val="7587a6"/>
          <w:sz w:val="24"/>
          <w:szCs w:val="24"/>
          <w:shd w:fill="141414" w:val="clear"/>
          <w:rtl w:val="0"/>
        </w:rPr>
        <w:t xml:space="preserve">err</w:t>
      </w:r>
      <w:r w:rsidDel="00000000" w:rsidR="00000000" w:rsidRPr="00000000">
        <w:rPr>
          <w:color w:val="f8f8f8"/>
          <w:sz w:val="24"/>
          <w:szCs w:val="24"/>
          <w:shd w:fill="141414" w:val="clear"/>
          <w:rtl w:val="0"/>
        </w:rPr>
        <w:t xml:space="preserve">) </w:t>
      </w:r>
      <w:r w:rsidDel="00000000" w:rsidR="00000000" w:rsidRPr="00000000">
        <w:rPr>
          <w:color w:val="7587a6"/>
          <w:sz w:val="24"/>
          <w:szCs w:val="24"/>
          <w:shd w:fill="141414" w:val="clear"/>
          <w:rtl w:val="0"/>
        </w:rPr>
        <w:t xml:space="preserve">console</w:t>
      </w:r>
      <w:r w:rsidDel="00000000" w:rsidR="00000000" w:rsidRPr="00000000">
        <w:rPr>
          <w:color w:val="f8f8f8"/>
          <w:sz w:val="24"/>
          <w:szCs w:val="24"/>
          <w:shd w:fill="141414" w:val="clear"/>
          <w:rtl w:val="0"/>
        </w:rPr>
        <w:t xml:space="preserve">.</w:t>
      </w:r>
      <w:r w:rsidDel="00000000" w:rsidR="00000000" w:rsidRPr="00000000">
        <w:rPr>
          <w:color w:val="979748"/>
          <w:sz w:val="24"/>
          <w:szCs w:val="24"/>
          <w:shd w:fill="141414" w:val="clear"/>
          <w:rtl w:val="0"/>
        </w:rPr>
        <w:t xml:space="preserve">log</w:t>
      </w:r>
      <w:r w:rsidDel="00000000" w:rsidR="00000000" w:rsidRPr="00000000">
        <w:rPr>
          <w:color w:val="f8f8f8"/>
          <w:sz w:val="24"/>
          <w:szCs w:val="24"/>
          <w:shd w:fill="141414" w:val="clear"/>
          <w:rtl w:val="0"/>
        </w:rPr>
        <w:t xml:space="preserve">(</w:t>
      </w:r>
      <w:r w:rsidDel="00000000" w:rsidR="00000000" w:rsidRPr="00000000">
        <w:rPr>
          <w:color w:val="8f9d6a"/>
          <w:sz w:val="24"/>
          <w:szCs w:val="24"/>
          <w:shd w:fill="141414" w:val="clear"/>
          <w:rtl w:val="0"/>
        </w:rPr>
        <w:t xml:space="preserve">'meow %s'</w:t>
      </w:r>
      <w:r w:rsidDel="00000000" w:rsidR="00000000" w:rsidRPr="00000000">
        <w:rPr>
          <w:color w:val="cc7832"/>
          <w:sz w:val="24"/>
          <w:szCs w:val="24"/>
          <w:shd w:fill="141414" w:val="clear"/>
          <w:rtl w:val="0"/>
        </w:rPr>
        <w:t xml:space="preserve">, </w:t>
      </w:r>
      <w:r w:rsidDel="00000000" w:rsidR="00000000" w:rsidRPr="00000000">
        <w:rPr>
          <w:color w:val="7587a6"/>
          <w:sz w:val="24"/>
          <w:szCs w:val="24"/>
          <w:shd w:fill="141414" w:val="clear"/>
          <w:rtl w:val="0"/>
        </w:rPr>
        <w:t xml:space="preserve">err</w:t>
      </w:r>
      <w:r w:rsidDel="00000000" w:rsidR="00000000" w:rsidRPr="00000000">
        <w:rPr>
          <w:color w:val="f8f8f8"/>
          <w:sz w:val="24"/>
          <w:szCs w:val="24"/>
          <w:shd w:fill="141414" w:val="clear"/>
          <w:rtl w:val="0"/>
        </w:rPr>
        <w:t xml:space="preserve">)</w:t>
      </w:r>
      <w:r w:rsidDel="00000000" w:rsidR="00000000" w:rsidRPr="00000000">
        <w:rPr>
          <w:color w:val="cc7832"/>
          <w:sz w:val="24"/>
          <w:szCs w:val="24"/>
          <w:shd w:fill="141414" w:val="clear"/>
          <w:rtl w:val="0"/>
        </w:rPr>
        <w:t xml:space="preserve">;</w:t>
      </w:r>
    </w:p>
    <w:p w:rsidR="00000000" w:rsidDel="00000000" w:rsidP="00000000" w:rsidRDefault="00000000" w:rsidRPr="00000000">
      <w:pPr>
        <w:contextualSpacing w:val="0"/>
      </w:pPr>
      <w:r w:rsidDel="00000000" w:rsidR="00000000" w:rsidRPr="00000000">
        <w:rPr>
          <w:color w:val="cc7832"/>
          <w:sz w:val="24"/>
          <w:szCs w:val="24"/>
          <w:shd w:fill="141414" w:val="clear"/>
          <w:rtl w:val="0"/>
        </w:rPr>
        <w:t xml:space="preserve">       </w:t>
      </w:r>
      <w:r w:rsidDel="00000000" w:rsidR="00000000" w:rsidRPr="00000000">
        <w:rPr>
          <w:color w:val="7587a6"/>
          <w:sz w:val="24"/>
          <w:szCs w:val="24"/>
          <w:shd w:fill="141414" w:val="clear"/>
          <w:rtl w:val="0"/>
        </w:rPr>
        <w:t xml:space="preserve">response</w:t>
      </w:r>
      <w:r w:rsidDel="00000000" w:rsidR="00000000" w:rsidRPr="00000000">
        <w:rPr>
          <w:color w:val="f8f8f8"/>
          <w:sz w:val="24"/>
          <w:szCs w:val="24"/>
          <w:shd w:fill="141414" w:val="clear"/>
          <w:rtl w:val="0"/>
        </w:rPr>
        <w:t xml:space="preserve">.</w:t>
      </w:r>
      <w:r w:rsidDel="00000000" w:rsidR="00000000" w:rsidRPr="00000000">
        <w:rPr>
          <w:color w:val="979748"/>
          <w:sz w:val="24"/>
          <w:szCs w:val="24"/>
          <w:shd w:fill="141414" w:val="clear"/>
          <w:rtl w:val="0"/>
        </w:rPr>
        <w:t xml:space="preserve">send</w:t>
      </w:r>
      <w:r w:rsidDel="00000000" w:rsidR="00000000" w:rsidRPr="00000000">
        <w:rPr>
          <w:color w:val="f8f8f8"/>
          <w:sz w:val="24"/>
          <w:szCs w:val="24"/>
          <w:shd w:fill="141414" w:val="clear"/>
          <w:rtl w:val="0"/>
        </w:rPr>
        <w:t xml:space="preserve">(</w:t>
      </w:r>
      <w:r w:rsidDel="00000000" w:rsidR="00000000" w:rsidRPr="00000000">
        <w:rPr>
          <w:color w:val="64a2a2"/>
          <w:sz w:val="24"/>
          <w:szCs w:val="24"/>
          <w:shd w:fill="141414" w:val="clear"/>
          <w:rtl w:val="0"/>
        </w:rPr>
        <w:t xml:space="preserve">kitty</w:t>
      </w:r>
      <w:r w:rsidDel="00000000" w:rsidR="00000000" w:rsidRPr="00000000">
        <w:rPr>
          <w:color w:val="f8f8f8"/>
          <w:sz w:val="24"/>
          <w:szCs w:val="24"/>
          <w:shd w:fill="141414" w:val="clear"/>
          <w:rtl w:val="0"/>
        </w:rPr>
        <w:t xml:space="preserve">.</w:t>
      </w:r>
      <w:r w:rsidDel="00000000" w:rsidR="00000000" w:rsidRPr="00000000">
        <w:rPr>
          <w:color w:val="979748"/>
          <w:sz w:val="24"/>
          <w:szCs w:val="24"/>
          <w:shd w:fill="141414" w:val="clear"/>
          <w:rtl w:val="0"/>
        </w:rPr>
        <w:t xml:space="preserve">toJSON</w:t>
      </w:r>
      <w:r w:rsidDel="00000000" w:rsidR="00000000" w:rsidRPr="00000000">
        <w:rPr>
          <w:color w:val="f8f8f8"/>
          <w:sz w:val="24"/>
          <w:szCs w:val="24"/>
          <w:shd w:fill="141414" w:val="clear"/>
          <w:rtl w:val="0"/>
        </w:rPr>
        <w:t xml:space="preserve">())</w:t>
      </w:r>
      <w:r w:rsidDel="00000000" w:rsidR="00000000" w:rsidRPr="00000000">
        <w:rPr>
          <w:color w:val="cc7832"/>
          <w:sz w:val="24"/>
          <w:szCs w:val="24"/>
          <w:shd w:fill="141414" w:val="clear"/>
          <w:rtl w:val="0"/>
        </w:rPr>
        <w:t xml:space="preserve">;</w:t>
      </w:r>
    </w:p>
    <w:p w:rsidR="00000000" w:rsidDel="00000000" w:rsidP="00000000" w:rsidRDefault="00000000" w:rsidRPr="00000000">
      <w:pPr>
        <w:contextualSpacing w:val="0"/>
      </w:pPr>
      <w:r w:rsidDel="00000000" w:rsidR="00000000" w:rsidRPr="00000000">
        <w:rPr>
          <w:color w:val="cc7832"/>
          <w:sz w:val="24"/>
          <w:szCs w:val="24"/>
          <w:shd w:fill="141414" w:val="clear"/>
          <w:rtl w:val="0"/>
        </w:rPr>
        <w:t xml:space="preserve">       </w:t>
      </w:r>
      <w:r w:rsidDel="00000000" w:rsidR="00000000" w:rsidRPr="00000000">
        <w:rPr>
          <w:color w:val="7587a6"/>
          <w:sz w:val="24"/>
          <w:szCs w:val="24"/>
          <w:shd w:fill="141414" w:val="clear"/>
          <w:rtl w:val="0"/>
        </w:rPr>
        <w:t xml:space="preserve">next</w:t>
      </w:r>
      <w:r w:rsidDel="00000000" w:rsidR="00000000" w:rsidRPr="00000000">
        <w:rPr>
          <w:color w:val="f8f8f8"/>
          <w:sz w:val="24"/>
          <w:szCs w:val="24"/>
          <w:shd w:fill="141414" w:val="clear"/>
          <w:rtl w:val="0"/>
        </w:rPr>
        <w:t xml:space="preserve">()</w:t>
      </w:r>
      <w:r w:rsidDel="00000000" w:rsidR="00000000" w:rsidRPr="00000000">
        <w:rPr>
          <w:color w:val="cc7832"/>
          <w:sz w:val="24"/>
          <w:szCs w:val="24"/>
          <w:shd w:fill="141414" w:val="clear"/>
          <w:rtl w:val="0"/>
        </w:rPr>
        <w:t xml:space="preserve">;</w:t>
      </w:r>
    </w:p>
    <w:p w:rsidR="00000000" w:rsidDel="00000000" w:rsidP="00000000" w:rsidRDefault="00000000" w:rsidRPr="00000000">
      <w:pPr>
        <w:contextualSpacing w:val="0"/>
      </w:pPr>
      <w:r w:rsidDel="00000000" w:rsidR="00000000" w:rsidRPr="00000000">
        <w:rPr>
          <w:color w:val="cc7832"/>
          <w:sz w:val="24"/>
          <w:szCs w:val="24"/>
          <w:shd w:fill="141414" w:val="clear"/>
          <w:rtl w:val="0"/>
        </w:rPr>
        <w:t xml:space="preserve">   </w:t>
      </w:r>
      <w:r w:rsidDel="00000000" w:rsidR="00000000" w:rsidRPr="00000000">
        <w:rPr>
          <w:color w:val="f8f8f8"/>
          <w:sz w:val="24"/>
          <w:szCs w:val="24"/>
          <w:shd w:fill="141414" w:val="clear"/>
          <w:rtl w:val="0"/>
        </w:rPr>
        <w:t xml:space="preserve">})</w:t>
      </w:r>
      <w:r w:rsidDel="00000000" w:rsidR="00000000" w:rsidRPr="00000000">
        <w:rPr>
          <w:color w:val="cc7832"/>
          <w:sz w:val="24"/>
          <w:szCs w:val="24"/>
          <w:shd w:fill="141414" w:val="clear"/>
          <w:rtl w:val="0"/>
        </w:rPr>
        <w:t xml:space="preserve">;</w:t>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w:t>
      </w:r>
      <w:r w:rsidDel="00000000" w:rsidR="00000000" w:rsidRPr="00000000">
        <w:rPr>
          <w:color w:val="cc7832"/>
          <w:sz w:val="24"/>
          <w:szCs w:val="24"/>
          <w:shd w:fill="141414"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8f8f8"/>
          <w:sz w:val="24"/>
          <w:szCs w:val="24"/>
          <w:shd w:fill="3c3c57" w:val="clear"/>
          <w:rtl w:val="0"/>
        </w:rPr>
        <w:t xml:space="preserve">router</w:t>
      </w:r>
      <w:r w:rsidDel="00000000" w:rsidR="00000000" w:rsidRPr="00000000">
        <w:rPr>
          <w:color w:val="f8f8f8"/>
          <w:sz w:val="24"/>
          <w:szCs w:val="24"/>
          <w:shd w:fill="141414" w:val="clear"/>
          <w:rtl w:val="0"/>
        </w:rPr>
        <w:t xml:space="preserve">.</w:t>
      </w:r>
      <w:r w:rsidDel="00000000" w:rsidR="00000000" w:rsidRPr="00000000">
        <w:rPr>
          <w:color w:val="979748"/>
          <w:sz w:val="24"/>
          <w:szCs w:val="24"/>
          <w:shd w:fill="141414" w:val="clear"/>
          <w:rtl w:val="0"/>
        </w:rPr>
        <w:t xml:space="preserve">get</w:t>
      </w:r>
      <w:r w:rsidDel="00000000" w:rsidR="00000000" w:rsidRPr="00000000">
        <w:rPr>
          <w:color w:val="f8f8f8"/>
          <w:sz w:val="24"/>
          <w:szCs w:val="24"/>
          <w:shd w:fill="141414" w:val="clear"/>
          <w:rtl w:val="0"/>
        </w:rPr>
        <w:t xml:space="preserve">(</w:t>
      </w:r>
      <w:r w:rsidDel="00000000" w:rsidR="00000000" w:rsidRPr="00000000">
        <w:rPr>
          <w:color w:val="8f9d6a"/>
          <w:sz w:val="24"/>
          <w:szCs w:val="24"/>
          <w:shd w:fill="141414" w:val="clear"/>
          <w:rtl w:val="0"/>
        </w:rPr>
        <w:t xml:space="preserve">'/cats'</w:t>
      </w:r>
      <w:r w:rsidDel="00000000" w:rsidR="00000000" w:rsidRPr="00000000">
        <w:rPr>
          <w:color w:val="cc7832"/>
          <w:sz w:val="24"/>
          <w:szCs w:val="24"/>
          <w:shd w:fill="141414" w:val="clear"/>
          <w:rtl w:val="0"/>
        </w:rPr>
        <w:t xml:space="preserve">, </w:t>
      </w:r>
      <w:r w:rsidDel="00000000" w:rsidR="00000000" w:rsidRPr="00000000">
        <w:rPr>
          <w:color w:val="cda869"/>
          <w:sz w:val="24"/>
          <w:szCs w:val="24"/>
          <w:shd w:fill="141414" w:val="clear"/>
          <w:rtl w:val="0"/>
        </w:rPr>
        <w:t xml:space="preserve">function</w:t>
      </w:r>
      <w:r w:rsidDel="00000000" w:rsidR="00000000" w:rsidRPr="00000000">
        <w:rPr>
          <w:color w:val="f8f8f8"/>
          <w:sz w:val="24"/>
          <w:szCs w:val="24"/>
          <w:shd w:fill="141414" w:val="clear"/>
          <w:rtl w:val="0"/>
        </w:rPr>
        <w:t xml:space="preserve">(</w:t>
      </w:r>
      <w:r w:rsidDel="00000000" w:rsidR="00000000" w:rsidRPr="00000000">
        <w:rPr>
          <w:color w:val="7587a6"/>
          <w:sz w:val="24"/>
          <w:szCs w:val="24"/>
          <w:shd w:fill="141414" w:val="clear"/>
          <w:rtl w:val="0"/>
        </w:rPr>
        <w:t xml:space="preserve">request</w:t>
      </w:r>
      <w:r w:rsidDel="00000000" w:rsidR="00000000" w:rsidRPr="00000000">
        <w:rPr>
          <w:color w:val="cc7832"/>
          <w:sz w:val="24"/>
          <w:szCs w:val="24"/>
          <w:shd w:fill="141414" w:val="clear"/>
          <w:rtl w:val="0"/>
        </w:rPr>
        <w:t xml:space="preserve">, </w:t>
      </w:r>
      <w:r w:rsidDel="00000000" w:rsidR="00000000" w:rsidRPr="00000000">
        <w:rPr>
          <w:color w:val="7587a6"/>
          <w:sz w:val="24"/>
          <w:szCs w:val="24"/>
          <w:shd w:fill="141414" w:val="clear"/>
          <w:rtl w:val="0"/>
        </w:rPr>
        <w:t xml:space="preserve">response</w:t>
      </w:r>
      <w:r w:rsidDel="00000000" w:rsidR="00000000" w:rsidRPr="00000000">
        <w:rPr>
          <w:color w:val="cc7832"/>
          <w:sz w:val="24"/>
          <w:szCs w:val="24"/>
          <w:shd w:fill="141414" w:val="clear"/>
          <w:rtl w:val="0"/>
        </w:rPr>
        <w:t xml:space="preserve">, </w:t>
      </w:r>
      <w:r w:rsidDel="00000000" w:rsidR="00000000" w:rsidRPr="00000000">
        <w:rPr>
          <w:color w:val="7587a6"/>
          <w:sz w:val="24"/>
          <w:szCs w:val="24"/>
          <w:shd w:fill="141414" w:val="clear"/>
          <w:rtl w:val="0"/>
        </w:rPr>
        <w:t xml:space="preserve">next</w:t>
      </w:r>
      <w:r w:rsidDel="00000000" w:rsidR="00000000" w:rsidRPr="00000000">
        <w:rPr>
          <w:color w:val="f8f8f8"/>
          <w:sz w:val="24"/>
          <w:szCs w:val="24"/>
          <w:shd w:fill="141414" w:val="clear"/>
          <w:rtl w:val="0"/>
        </w:rPr>
        <w:t xml:space="preserve">){</w:t>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   </w:t>
      </w:r>
      <w:r w:rsidDel="00000000" w:rsidR="00000000" w:rsidRPr="00000000">
        <w:rPr>
          <w:color w:val="cda869"/>
          <w:sz w:val="24"/>
          <w:szCs w:val="24"/>
          <w:shd w:fill="141414" w:val="clear"/>
          <w:rtl w:val="0"/>
        </w:rPr>
        <w:t xml:space="preserve">return </w:t>
      </w:r>
      <w:r w:rsidDel="00000000" w:rsidR="00000000" w:rsidRPr="00000000">
        <w:rPr>
          <w:i w:val="1"/>
          <w:color w:val="7587a6"/>
          <w:sz w:val="24"/>
          <w:szCs w:val="24"/>
          <w:shd w:fill="141414" w:val="clear"/>
          <w:rtl w:val="0"/>
        </w:rPr>
        <w:t xml:space="preserve">Cat</w:t>
      </w:r>
      <w:r w:rsidDel="00000000" w:rsidR="00000000" w:rsidRPr="00000000">
        <w:rPr>
          <w:color w:val="f8f8f8"/>
          <w:sz w:val="24"/>
          <w:szCs w:val="24"/>
          <w:shd w:fill="141414" w:val="clear"/>
          <w:rtl w:val="0"/>
        </w:rPr>
        <w:t xml:space="preserve">.</w:t>
      </w:r>
      <w:r w:rsidDel="00000000" w:rsidR="00000000" w:rsidRPr="00000000">
        <w:rPr>
          <w:color w:val="979748"/>
          <w:sz w:val="24"/>
          <w:szCs w:val="24"/>
          <w:shd w:fill="141414" w:val="clear"/>
          <w:rtl w:val="0"/>
        </w:rPr>
        <w:t xml:space="preserve">find</w:t>
      </w:r>
      <w:r w:rsidDel="00000000" w:rsidR="00000000" w:rsidRPr="00000000">
        <w:rPr>
          <w:color w:val="f8f8f8"/>
          <w:sz w:val="24"/>
          <w:szCs w:val="24"/>
          <w:shd w:fill="141414" w:val="clear"/>
          <w:rtl w:val="0"/>
        </w:rPr>
        <w:t xml:space="preserve">({}).</w:t>
      </w:r>
      <w:r w:rsidDel="00000000" w:rsidR="00000000" w:rsidRPr="00000000">
        <w:rPr>
          <w:color w:val="979748"/>
          <w:sz w:val="24"/>
          <w:szCs w:val="24"/>
          <w:shd w:fill="141414" w:val="clear"/>
          <w:rtl w:val="0"/>
        </w:rPr>
        <w:t xml:space="preserve">exec</w:t>
      </w:r>
      <w:r w:rsidDel="00000000" w:rsidR="00000000" w:rsidRPr="00000000">
        <w:rPr>
          <w:color w:val="f8f8f8"/>
          <w:sz w:val="24"/>
          <w:szCs w:val="24"/>
          <w:shd w:fill="141414" w:val="clear"/>
          <w:rtl w:val="0"/>
        </w:rPr>
        <w:t xml:space="preserve">(</w:t>
      </w:r>
      <w:r w:rsidDel="00000000" w:rsidR="00000000" w:rsidRPr="00000000">
        <w:rPr>
          <w:color w:val="cda869"/>
          <w:sz w:val="24"/>
          <w:szCs w:val="24"/>
          <w:shd w:fill="141414" w:val="clear"/>
          <w:rtl w:val="0"/>
        </w:rPr>
        <w:t xml:space="preserve">function</w:t>
      </w:r>
      <w:r w:rsidDel="00000000" w:rsidR="00000000" w:rsidRPr="00000000">
        <w:rPr>
          <w:color w:val="f8f8f8"/>
          <w:sz w:val="24"/>
          <w:szCs w:val="24"/>
          <w:shd w:fill="141414" w:val="clear"/>
          <w:rtl w:val="0"/>
        </w:rPr>
        <w:t xml:space="preserve">(</w:t>
      </w:r>
      <w:r w:rsidDel="00000000" w:rsidR="00000000" w:rsidRPr="00000000">
        <w:rPr>
          <w:color w:val="7587a6"/>
          <w:sz w:val="24"/>
          <w:szCs w:val="24"/>
          <w:shd w:fill="141414" w:val="clear"/>
          <w:rtl w:val="0"/>
        </w:rPr>
        <w:t xml:space="preserve">err</w:t>
      </w:r>
      <w:r w:rsidDel="00000000" w:rsidR="00000000" w:rsidRPr="00000000">
        <w:rPr>
          <w:color w:val="cc7832"/>
          <w:sz w:val="24"/>
          <w:szCs w:val="24"/>
          <w:shd w:fill="141414" w:val="clear"/>
          <w:rtl w:val="0"/>
        </w:rPr>
        <w:t xml:space="preserve">, </w:t>
      </w:r>
      <w:r w:rsidDel="00000000" w:rsidR="00000000" w:rsidRPr="00000000">
        <w:rPr>
          <w:color w:val="7587a6"/>
          <w:sz w:val="24"/>
          <w:szCs w:val="24"/>
          <w:shd w:fill="141414" w:val="clear"/>
          <w:rtl w:val="0"/>
        </w:rPr>
        <w:t xml:space="preserve">cats</w:t>
      </w:r>
      <w:r w:rsidDel="00000000" w:rsidR="00000000" w:rsidRPr="00000000">
        <w:rPr>
          <w:color w:val="f8f8f8"/>
          <w:sz w:val="24"/>
          <w:szCs w:val="24"/>
          <w:shd w:fill="141414" w:val="clear"/>
          <w:rtl w:val="0"/>
        </w:rPr>
        <w:t xml:space="preserve">){</w:t>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       </w:t>
      </w:r>
      <w:r w:rsidDel="00000000" w:rsidR="00000000" w:rsidRPr="00000000">
        <w:rPr>
          <w:color w:val="cda869"/>
          <w:sz w:val="24"/>
          <w:szCs w:val="24"/>
          <w:shd w:fill="141414" w:val="clear"/>
          <w:rtl w:val="0"/>
        </w:rPr>
        <w:t xml:space="preserve">if</w:t>
      </w:r>
      <w:r w:rsidDel="00000000" w:rsidR="00000000" w:rsidRPr="00000000">
        <w:rPr>
          <w:color w:val="f8f8f8"/>
          <w:sz w:val="24"/>
          <w:szCs w:val="24"/>
          <w:shd w:fill="141414" w:val="clear"/>
          <w:rtl w:val="0"/>
        </w:rPr>
        <w:t xml:space="preserve">(</w:t>
      </w:r>
      <w:r w:rsidDel="00000000" w:rsidR="00000000" w:rsidRPr="00000000">
        <w:rPr>
          <w:color w:val="7587a6"/>
          <w:sz w:val="24"/>
          <w:szCs w:val="24"/>
          <w:shd w:fill="141414" w:val="clear"/>
          <w:rtl w:val="0"/>
        </w:rPr>
        <w:t xml:space="preserve">err</w:t>
      </w:r>
      <w:r w:rsidDel="00000000" w:rsidR="00000000" w:rsidRPr="00000000">
        <w:rPr>
          <w:color w:val="f8f8f8"/>
          <w:sz w:val="24"/>
          <w:szCs w:val="24"/>
          <w:shd w:fill="141414" w:val="clear"/>
          <w:rtl w:val="0"/>
        </w:rPr>
        <w:t xml:space="preserve">) </w:t>
      </w:r>
      <w:r w:rsidDel="00000000" w:rsidR="00000000" w:rsidRPr="00000000">
        <w:rPr>
          <w:color w:val="cda869"/>
          <w:sz w:val="24"/>
          <w:szCs w:val="24"/>
          <w:shd w:fill="141414" w:val="clear"/>
          <w:rtl w:val="0"/>
        </w:rPr>
        <w:t xml:space="preserve">throw new </w:t>
      </w:r>
      <w:r w:rsidDel="00000000" w:rsidR="00000000" w:rsidRPr="00000000">
        <w:rPr>
          <w:color w:val="9b703f"/>
          <w:sz w:val="24"/>
          <w:szCs w:val="24"/>
          <w:shd w:fill="141414" w:val="clear"/>
          <w:rtl w:val="0"/>
        </w:rPr>
        <w:t xml:space="preserve">Error</w:t>
      </w:r>
      <w:r w:rsidDel="00000000" w:rsidR="00000000" w:rsidRPr="00000000">
        <w:rPr>
          <w:color w:val="f8f8f8"/>
          <w:sz w:val="24"/>
          <w:szCs w:val="24"/>
          <w:shd w:fill="141414" w:val="clear"/>
          <w:rtl w:val="0"/>
        </w:rPr>
        <w:t xml:space="preserve">(</w:t>
      </w:r>
      <w:r w:rsidDel="00000000" w:rsidR="00000000" w:rsidRPr="00000000">
        <w:rPr>
          <w:color w:val="7587a6"/>
          <w:sz w:val="24"/>
          <w:szCs w:val="24"/>
          <w:shd w:fill="141414" w:val="clear"/>
          <w:rtl w:val="0"/>
        </w:rPr>
        <w:t xml:space="preserve">err</w:t>
      </w:r>
      <w:r w:rsidDel="00000000" w:rsidR="00000000" w:rsidRPr="00000000">
        <w:rPr>
          <w:color w:val="f8f8f8"/>
          <w:sz w:val="24"/>
          <w:szCs w:val="24"/>
          <w:shd w:fill="141414" w:val="clear"/>
          <w:rtl w:val="0"/>
        </w:rPr>
        <w:t xml:space="preserve">)</w:t>
      </w:r>
      <w:r w:rsidDel="00000000" w:rsidR="00000000" w:rsidRPr="00000000">
        <w:rPr>
          <w:color w:val="cc7832"/>
          <w:sz w:val="24"/>
          <w:szCs w:val="24"/>
          <w:shd w:fill="141414" w:val="clear"/>
          <w:rtl w:val="0"/>
        </w:rPr>
        <w:t xml:space="preserve">;</w:t>
      </w:r>
    </w:p>
    <w:p w:rsidR="00000000" w:rsidDel="00000000" w:rsidP="00000000" w:rsidRDefault="00000000" w:rsidRPr="00000000">
      <w:pPr>
        <w:contextualSpacing w:val="0"/>
      </w:pPr>
      <w:r w:rsidDel="00000000" w:rsidR="00000000" w:rsidRPr="00000000">
        <w:rPr>
          <w:color w:val="cc7832"/>
          <w:sz w:val="24"/>
          <w:szCs w:val="24"/>
          <w:shd w:fill="141414" w:val="clear"/>
          <w:rtl w:val="0"/>
        </w:rPr>
        <w:t xml:space="preserve">       </w:t>
      </w:r>
      <w:r w:rsidDel="00000000" w:rsidR="00000000" w:rsidRPr="00000000">
        <w:rPr>
          <w:color w:val="7587a6"/>
          <w:sz w:val="24"/>
          <w:szCs w:val="24"/>
          <w:shd w:fill="141414" w:val="clear"/>
          <w:rtl w:val="0"/>
        </w:rPr>
        <w:t xml:space="preserve">response</w:t>
      </w:r>
      <w:r w:rsidDel="00000000" w:rsidR="00000000" w:rsidRPr="00000000">
        <w:rPr>
          <w:color w:val="f8f8f8"/>
          <w:sz w:val="24"/>
          <w:szCs w:val="24"/>
          <w:shd w:fill="141414" w:val="clear"/>
          <w:rtl w:val="0"/>
        </w:rPr>
        <w:t xml:space="preserve">.</w:t>
      </w:r>
      <w:r w:rsidDel="00000000" w:rsidR="00000000" w:rsidRPr="00000000">
        <w:rPr>
          <w:color w:val="979748"/>
          <w:sz w:val="24"/>
          <w:szCs w:val="24"/>
          <w:shd w:fill="141414" w:val="clear"/>
          <w:rtl w:val="0"/>
        </w:rPr>
        <w:t xml:space="preserve">send</w:t>
      </w:r>
      <w:r w:rsidDel="00000000" w:rsidR="00000000" w:rsidRPr="00000000">
        <w:rPr>
          <w:color w:val="f8f8f8"/>
          <w:sz w:val="24"/>
          <w:szCs w:val="24"/>
          <w:shd w:fill="141414" w:val="clear"/>
          <w:rtl w:val="0"/>
        </w:rPr>
        <w:t xml:space="preserve">(</w:t>
      </w:r>
      <w:r w:rsidDel="00000000" w:rsidR="00000000" w:rsidRPr="00000000">
        <w:rPr>
          <w:color w:val="9b703f"/>
          <w:sz w:val="24"/>
          <w:szCs w:val="24"/>
          <w:shd w:fill="141414" w:val="clear"/>
          <w:rtl w:val="0"/>
        </w:rPr>
        <w:t xml:space="preserve">JSON</w:t>
      </w:r>
      <w:r w:rsidDel="00000000" w:rsidR="00000000" w:rsidRPr="00000000">
        <w:rPr>
          <w:color w:val="f8f8f8"/>
          <w:sz w:val="24"/>
          <w:szCs w:val="24"/>
          <w:shd w:fill="141414" w:val="clear"/>
          <w:rtl w:val="0"/>
        </w:rPr>
        <w:t xml:space="preserve">.</w:t>
      </w:r>
      <w:r w:rsidDel="00000000" w:rsidR="00000000" w:rsidRPr="00000000">
        <w:rPr>
          <w:color w:val="9b703f"/>
          <w:sz w:val="24"/>
          <w:szCs w:val="24"/>
          <w:shd w:fill="141414" w:val="clear"/>
          <w:rtl w:val="0"/>
        </w:rPr>
        <w:t xml:space="preserve">stringify</w:t>
      </w:r>
      <w:r w:rsidDel="00000000" w:rsidR="00000000" w:rsidRPr="00000000">
        <w:rPr>
          <w:color w:val="f8f8f8"/>
          <w:sz w:val="24"/>
          <w:szCs w:val="24"/>
          <w:shd w:fill="141414" w:val="clear"/>
          <w:rtl w:val="0"/>
        </w:rPr>
        <w:t xml:space="preserve">(</w:t>
      </w:r>
      <w:r w:rsidDel="00000000" w:rsidR="00000000" w:rsidRPr="00000000">
        <w:rPr>
          <w:color w:val="7587a6"/>
          <w:sz w:val="24"/>
          <w:szCs w:val="24"/>
          <w:shd w:fill="141414" w:val="clear"/>
          <w:rtl w:val="0"/>
        </w:rPr>
        <w:t xml:space="preserve">cats</w:t>
      </w:r>
      <w:r w:rsidDel="00000000" w:rsidR="00000000" w:rsidRPr="00000000">
        <w:rPr>
          <w:color w:val="f8f8f8"/>
          <w:sz w:val="24"/>
          <w:szCs w:val="24"/>
          <w:shd w:fill="141414" w:val="clear"/>
          <w:rtl w:val="0"/>
        </w:rPr>
        <w:t xml:space="preserve">))</w:t>
      </w:r>
      <w:r w:rsidDel="00000000" w:rsidR="00000000" w:rsidRPr="00000000">
        <w:rPr>
          <w:color w:val="cc7832"/>
          <w:sz w:val="24"/>
          <w:szCs w:val="24"/>
          <w:shd w:fill="141414" w:val="clear"/>
          <w:rtl w:val="0"/>
        </w:rPr>
        <w:t xml:space="preserve">;</w:t>
      </w:r>
    </w:p>
    <w:p w:rsidR="00000000" w:rsidDel="00000000" w:rsidP="00000000" w:rsidRDefault="00000000" w:rsidRPr="00000000">
      <w:pPr>
        <w:contextualSpacing w:val="0"/>
      </w:pPr>
      <w:r w:rsidDel="00000000" w:rsidR="00000000" w:rsidRPr="00000000">
        <w:rPr>
          <w:color w:val="cc7832"/>
          <w:sz w:val="24"/>
          <w:szCs w:val="24"/>
          <w:shd w:fill="141414" w:val="clear"/>
          <w:rtl w:val="0"/>
        </w:rPr>
        <w:t xml:space="preserve">       </w:t>
      </w:r>
      <w:r w:rsidDel="00000000" w:rsidR="00000000" w:rsidRPr="00000000">
        <w:rPr>
          <w:color w:val="7587a6"/>
          <w:sz w:val="24"/>
          <w:szCs w:val="24"/>
          <w:shd w:fill="141414" w:val="clear"/>
          <w:rtl w:val="0"/>
        </w:rPr>
        <w:t xml:space="preserve">next</w:t>
      </w:r>
      <w:r w:rsidDel="00000000" w:rsidR="00000000" w:rsidRPr="00000000">
        <w:rPr>
          <w:color w:val="f8f8f8"/>
          <w:sz w:val="24"/>
          <w:szCs w:val="24"/>
          <w:shd w:fill="141414" w:val="clear"/>
          <w:rtl w:val="0"/>
        </w:rPr>
        <w:t xml:space="preserve">()</w:t>
      </w:r>
      <w:r w:rsidDel="00000000" w:rsidR="00000000" w:rsidRPr="00000000">
        <w:rPr>
          <w:color w:val="cc7832"/>
          <w:sz w:val="24"/>
          <w:szCs w:val="24"/>
          <w:shd w:fill="141414" w:val="clear"/>
          <w:rtl w:val="0"/>
        </w:rPr>
        <w:t xml:space="preserve">;</w:t>
      </w:r>
    </w:p>
    <w:p w:rsidR="00000000" w:rsidDel="00000000" w:rsidP="00000000" w:rsidRDefault="00000000" w:rsidRPr="00000000">
      <w:pPr>
        <w:contextualSpacing w:val="0"/>
      </w:pPr>
      <w:r w:rsidDel="00000000" w:rsidR="00000000" w:rsidRPr="00000000">
        <w:rPr>
          <w:color w:val="cc7832"/>
          <w:sz w:val="24"/>
          <w:szCs w:val="24"/>
          <w:shd w:fill="141414" w:val="clear"/>
          <w:rtl w:val="0"/>
        </w:rPr>
        <w:t xml:space="preserve">   </w:t>
      </w:r>
      <w:r w:rsidDel="00000000" w:rsidR="00000000" w:rsidRPr="00000000">
        <w:rPr>
          <w:color w:val="f8f8f8"/>
          <w:sz w:val="24"/>
          <w:szCs w:val="24"/>
          <w:shd w:fill="141414" w:val="clear"/>
          <w:rtl w:val="0"/>
        </w:rPr>
        <w:t xml:space="preserve">})</w:t>
      </w:r>
      <w:r w:rsidDel="00000000" w:rsidR="00000000" w:rsidRPr="00000000">
        <w:rPr>
          <w:color w:val="cc7832"/>
          <w:sz w:val="24"/>
          <w:szCs w:val="24"/>
          <w:shd w:fill="141414" w:val="clear"/>
          <w:rtl w:val="0"/>
        </w:rPr>
        <w:t xml:space="preserve">;</w:t>
      </w:r>
    </w:p>
    <w:p w:rsidR="00000000" w:rsidDel="00000000" w:rsidP="00000000" w:rsidRDefault="00000000" w:rsidRPr="00000000">
      <w:pPr>
        <w:contextualSpacing w:val="0"/>
      </w:pPr>
      <w:r w:rsidDel="00000000" w:rsidR="00000000" w:rsidRPr="00000000">
        <w:rPr>
          <w:color w:val="f8f8f8"/>
          <w:sz w:val="24"/>
          <w:szCs w:val="24"/>
          <w:shd w:fill="141414" w:val="clear"/>
          <w:rtl w:val="0"/>
        </w:rPr>
        <w:t xml:space="preserve">})</w:t>
      </w:r>
      <w:r w:rsidDel="00000000" w:rsidR="00000000" w:rsidRPr="00000000">
        <w:rPr>
          <w:color w:val="cc7832"/>
          <w:sz w:val="24"/>
          <w:szCs w:val="24"/>
          <w:shd w:fill="141414"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are the calls that handle GET and POST, specifically when we hit the /cats route, and the /add route. In the post call, we create a new instance of the Cat object and set the name equal to the requests.body.name (from the Angular input field). We then call the .save functionality of mongoose to toss it back to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get call, we return the results of querying the database for everything. In the response, we send down a JSON version of the cats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we start Mongo, the Server, and the application now, everything should be all hooked up! (Don’t forget to run grunt before starting the app.) Type in a name of a cat, it will go back to the server, then the database, then come all the way back and be rendered to the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that is the short of it! OBVIOUSLY we will deep dive this topic by topic for the next couple weeks, but at this point, you should have a working MEAN application. If you can, I would recommend going through this guide a couple times over the next couple weeks to work toward an understanding of everything that is happening conceptually.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tough content, and if you made it here, pat yourself on the back (seriously). Help those around you who might be struggling with this content, it will help you understand it much better.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ana Hazen" w:id="2" w:date="2015-10-27T03:55: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should say start a new terminal window, then run the command:</w:t>
      </w:r>
    </w:p>
  </w:comment>
  <w:comment w:author="Laryssa Husiak" w:id="4" w:date="2015-10-27T04:29: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this supposed to be angular.min.js?</w:t>
      </w:r>
    </w:p>
  </w:comment>
  <w:comment w:author="Kris Szafranski" w:id="3" w:date="2015-09-02T00:58: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Possibly './public' instead, if the app.js is on the same level as public.</w:t>
      </w:r>
    </w:p>
  </w:comment>
  <w:comment w:author="Keisha Marie Josephs" w:id="1" w:date="2015-12-08T05:30: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Think this is supposed to be 'folder' instead of file</w:t>
      </w:r>
    </w:p>
  </w:comment>
  <w:comment w:author="Adia Alderson" w:id="0" w:date="2015-12-08T05:22: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pfft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3.png"/><Relationship Id="rId7" Type="http://schemas.openxmlformats.org/officeDocument/2006/relationships/image" Target="media/image02.png"/></Relationships>
</file>